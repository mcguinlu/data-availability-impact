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724D" w14:textId="683F1810" w:rsidR="00476DCC" w:rsidRDefault="00084C83">
      <w:pPr>
        <w:pStyle w:val="Heading1"/>
      </w:pPr>
      <w:bookmarkStart w:id="0" w:name="front-matter"/>
      <w:r>
        <w:t>Front Matter</w:t>
      </w:r>
      <w:bookmarkEnd w:id="0"/>
    </w:p>
    <w:p w14:paraId="728B724E" w14:textId="77777777" w:rsidR="00476DCC" w:rsidRDefault="00084C83">
      <w:pPr>
        <w:pStyle w:val="FirstParagraph"/>
      </w:pPr>
      <w:r>
        <w:rPr>
          <w:b/>
        </w:rPr>
        <w:t xml:space="preserve">Title: </w:t>
      </w:r>
      <w:r>
        <w:br/>
        <w:t>A descriptive analysis of the data availability statements accompanying medRxiv preprints and a comparison with their published counterparts</w:t>
      </w:r>
    </w:p>
    <w:p w14:paraId="728B724F" w14:textId="77777777" w:rsidR="00476DCC" w:rsidRDefault="00084C83">
      <w:pPr>
        <w:pStyle w:val="BodyText"/>
      </w:pPr>
      <w:r>
        <w:t> </w:t>
      </w:r>
    </w:p>
    <w:p w14:paraId="728B7250" w14:textId="77777777" w:rsidR="00476DCC" w:rsidRDefault="00084C83">
      <w:pPr>
        <w:pStyle w:val="BodyText"/>
      </w:pPr>
      <w:r>
        <w:rPr>
          <w:b/>
        </w:rPr>
        <w:t>Authors and Affiliations</w:t>
      </w:r>
    </w:p>
    <w:p w14:paraId="728B7251" w14:textId="77777777" w:rsidR="00476DCC" w:rsidRDefault="00084C83">
      <w:pPr>
        <w:pStyle w:val="BodyText"/>
      </w:pPr>
      <w:r>
        <w:t>Luke A McGuinness</w:t>
      </w:r>
      <w:r>
        <w:rPr>
          <w:vertAlign w:val="superscript"/>
        </w:rPr>
        <w:t>1,2</w:t>
      </w:r>
      <w:r>
        <w:t xml:space="preserve"> (ORCID: 0000-0001-8730-9761), Athena L Sheppard</w:t>
      </w:r>
      <w:r>
        <w:rPr>
          <w:vertAlign w:val="superscript"/>
        </w:rPr>
        <w:t>3</w:t>
      </w:r>
      <w:r>
        <w:t xml:space="preserve"> (ORCID: 0000-0003-1564-0740)</w:t>
      </w:r>
    </w:p>
    <w:p w14:paraId="728B7252" w14:textId="77777777" w:rsidR="00476DCC" w:rsidRDefault="00084C83">
      <w:pPr>
        <w:pStyle w:val="Compact"/>
        <w:numPr>
          <w:ilvl w:val="0"/>
          <w:numId w:val="26"/>
        </w:numPr>
      </w:pPr>
      <w:r>
        <w:t>Population Health Sciences, Bristol Medical School, University of Bristol, Bristol, UK</w:t>
      </w:r>
    </w:p>
    <w:p w14:paraId="728B7253" w14:textId="77777777" w:rsidR="00476DCC" w:rsidRDefault="00084C83">
      <w:pPr>
        <w:pStyle w:val="Compact"/>
        <w:numPr>
          <w:ilvl w:val="0"/>
          <w:numId w:val="26"/>
        </w:numPr>
      </w:pPr>
      <w:r>
        <w:t>MRC Integrative Epidemiology Unit at the University of Bristol, Bristol, UK</w:t>
      </w:r>
    </w:p>
    <w:p w14:paraId="728B7254" w14:textId="77777777" w:rsidR="00476DCC" w:rsidRDefault="00084C83">
      <w:pPr>
        <w:pStyle w:val="Compact"/>
        <w:numPr>
          <w:ilvl w:val="0"/>
          <w:numId w:val="26"/>
        </w:numPr>
      </w:pPr>
      <w:r>
        <w:t>Department of Health Sciences, University of Leicester, Leicester, UK</w:t>
      </w:r>
    </w:p>
    <w:p w14:paraId="728B7255" w14:textId="77777777" w:rsidR="00476DCC" w:rsidRDefault="00084C83">
      <w:pPr>
        <w:pStyle w:val="FirstParagraph"/>
      </w:pPr>
      <w:r>
        <w:t> </w:t>
      </w:r>
    </w:p>
    <w:p w14:paraId="728B7256" w14:textId="77777777" w:rsidR="00476DCC" w:rsidRDefault="00084C83">
      <w:pPr>
        <w:pStyle w:val="BodyText"/>
      </w:pPr>
      <w:r>
        <w:rPr>
          <w:b/>
        </w:rPr>
        <w:t>Corresponding author:</w:t>
      </w:r>
    </w:p>
    <w:p w14:paraId="728B7257" w14:textId="77777777" w:rsidR="00476DCC" w:rsidRDefault="00084C83">
      <w:pPr>
        <w:pStyle w:val="BodyText"/>
      </w:pPr>
      <w:r>
        <w:t xml:space="preserve">Luke McGuinness; Bristol Medical School, University of Bristol, Canynge Hall, 39 Whatley Road, Bristol, BS8 2PS, United Kingdom; </w:t>
      </w:r>
      <w:hyperlink r:id="rId10">
        <w:r>
          <w:rPr>
            <w:rStyle w:val="Hyperlink"/>
          </w:rPr>
          <w:t>luke.mcguinness@bristol.ac.uk</w:t>
        </w:r>
      </w:hyperlink>
    </w:p>
    <w:p w14:paraId="728B7258" w14:textId="77777777" w:rsidR="00476DCC" w:rsidRDefault="00084C83">
      <w:pPr>
        <w:pStyle w:val="BodyText"/>
      </w:pPr>
      <w:r>
        <w:t> </w:t>
      </w:r>
    </w:p>
    <w:p w14:paraId="728B7259" w14:textId="77777777" w:rsidR="00476DCC" w:rsidRDefault="00084C83">
      <w:pPr>
        <w:pStyle w:val="BodyText"/>
      </w:pPr>
      <w:r>
        <w:rPr>
          <w:b/>
        </w:rPr>
        <w:t>Keywords</w:t>
      </w:r>
    </w:p>
    <w:p w14:paraId="728B725A" w14:textId="77777777" w:rsidR="00476DCC" w:rsidRDefault="00084C83">
      <w:pPr>
        <w:pStyle w:val="BodyText"/>
      </w:pPr>
      <w:r>
        <w:t xml:space="preserve">Reproducibility; Data sharing; Data availability statements; </w:t>
      </w:r>
      <w:proofErr w:type="spellStart"/>
      <w:r>
        <w:t>Journalology</w:t>
      </w:r>
      <w:proofErr w:type="spellEnd"/>
      <w:r>
        <w:t>; Preprints; Descriptive study; medRxiv</w:t>
      </w:r>
    </w:p>
    <w:p w14:paraId="728B725B" w14:textId="77777777" w:rsidR="00476DCC" w:rsidRDefault="00084C83">
      <w:r>
        <w:br w:type="page"/>
      </w:r>
    </w:p>
    <w:p w14:paraId="728B725C" w14:textId="77777777" w:rsidR="00476DCC" w:rsidRDefault="00084C83">
      <w:pPr>
        <w:pStyle w:val="Heading1"/>
      </w:pPr>
      <w:bookmarkStart w:id="1" w:name="abstract"/>
      <w:r>
        <w:lastRenderedPageBreak/>
        <w:t>Abstract</w:t>
      </w:r>
      <w:bookmarkEnd w:id="1"/>
    </w:p>
    <w:p w14:paraId="728B725D" w14:textId="77777777" w:rsidR="00476DCC" w:rsidRDefault="00084C83">
      <w:pPr>
        <w:pStyle w:val="FirstParagraph"/>
      </w:pPr>
      <w:r>
        <w:rPr>
          <w:b/>
        </w:rPr>
        <w:t>Objective</w:t>
      </w:r>
      <w:r>
        <w:br/>
        <w:t>To determine whether medRxiv data availability statements describe open or closed data - that is, whether the data used in the study is openly available without restriction - and to examine if this changes on publication based on journal data sharing policy. Additionally, to examine whether data availability statements are sufficient to capture code availability declarations.</w:t>
      </w:r>
    </w:p>
    <w:p w14:paraId="728B725E" w14:textId="77777777" w:rsidR="00476DCC" w:rsidRDefault="00084C83">
      <w:pPr>
        <w:pStyle w:val="BodyText"/>
      </w:pPr>
      <w:r>
        <w:rPr>
          <w:b/>
        </w:rPr>
        <w:t>Design</w:t>
      </w:r>
      <w:r>
        <w:br/>
        <w:t>Observational study, following a pre-registered protocol, of preprints posted on the medRxiv repository between 25th June 2019 and 1st May 2020 and their published counterparts.</w:t>
      </w:r>
    </w:p>
    <w:p w14:paraId="728B725F" w14:textId="28EF2936" w:rsidR="00476DCC" w:rsidRDefault="00084C83">
      <w:pPr>
        <w:pStyle w:val="BodyText"/>
      </w:pPr>
      <w:r>
        <w:rPr>
          <w:b/>
        </w:rPr>
        <w:t>Main outcome measures</w:t>
      </w:r>
      <w:r>
        <w:br/>
        <w:t xml:space="preserve">Distribution of preprinted data availability statements across </w:t>
      </w:r>
      <w:proofErr w:type="spellStart"/>
      <w:ins w:id="2" w:author="Luke McGuinness" w:date="2021-02-26T16:05:00Z">
        <w:r w:rsidR="00E124B6">
          <w:t>nine</w:t>
        </w:r>
        <w:r>
          <w:t>eight</w:t>
        </w:r>
      </w:ins>
      <w:proofErr w:type="spellEnd"/>
      <w:r>
        <w:t xml:space="preserve"> categories, determined by a prespecified classification system.</w:t>
      </w:r>
    </w:p>
    <w:p w14:paraId="728B7260" w14:textId="77777777" w:rsidR="00476DCC" w:rsidRDefault="00084C83">
      <w:pPr>
        <w:pStyle w:val="BodyText"/>
      </w:pPr>
      <w:r>
        <w:t>Change in the percentage of data availability statements describing open data between the preprinted and published versions of the same record, stratified by journal sharing policy.</w:t>
      </w:r>
    </w:p>
    <w:p w14:paraId="728B7261" w14:textId="77777777" w:rsidR="00476DCC" w:rsidRDefault="00084C83">
      <w:pPr>
        <w:pStyle w:val="BodyText"/>
      </w:pPr>
      <w:r>
        <w:t>Number of code availability declarations reported in the full-text preprint which were not captured in the corresponding data availability statement.</w:t>
      </w:r>
    </w:p>
    <w:p w14:paraId="728B7262" w14:textId="5CB6C16D" w:rsidR="00476DCC" w:rsidRDefault="00084C83">
      <w:pPr>
        <w:pStyle w:val="BodyText"/>
      </w:pPr>
      <w:r>
        <w:rPr>
          <w:b/>
        </w:rPr>
        <w:t>Results</w:t>
      </w:r>
      <w:r>
        <w:br/>
      </w:r>
      <w:ins w:id="3" w:author="Luke McGuinness" w:date="2021-02-26T16:05:00Z">
        <w:r w:rsidR="00E124B6">
          <w:t>3938</w:t>
        </w:r>
        <w:r>
          <w:t>4101</w:t>
        </w:r>
      </w:ins>
      <w:r>
        <w:t xml:space="preserve"> medRxiv preprints </w:t>
      </w:r>
      <w:ins w:id="4" w:author="Luke McGuinness" w:date="2021-02-26T16:05:00Z">
        <w:r w:rsidR="00E124B6">
          <w:t xml:space="preserve">with an applicable data availability statement </w:t>
        </w:r>
      </w:ins>
      <w:r>
        <w:t>were included in our sample, of which 911 (</w:t>
      </w:r>
      <w:ins w:id="5" w:author="Luke McGuinness" w:date="2021-02-26T16:05:00Z">
        <w:r w:rsidR="00E124B6">
          <w:t>23.1</w:t>
        </w:r>
        <w:r>
          <w:t>22.2</w:t>
        </w:r>
      </w:ins>
      <w:r>
        <w:t>%) were categorized as describing open data</w:t>
      </w:r>
      <w:ins w:id="6" w:author="Luke McGuinness" w:date="2021-02-26T16:05:00Z">
        <w:r w:rsidR="00E124B6">
          <w:t>.</w:t>
        </w:r>
        <w:r>
          <w:t>, 3027 (73.8%) as describing closed data, 163 (4.0%) as not applicable (</w:t>
        </w:r>
        <w:proofErr w:type="gramStart"/>
        <w:r>
          <w:t>e.g.</w:t>
        </w:r>
        <w:proofErr w:type="gramEnd"/>
        <w:r>
          <w:t> editorial, protocol).</w:t>
        </w:r>
      </w:ins>
      <w:r>
        <w:t xml:space="preserve"> 379 (9.</w:t>
      </w:r>
      <w:ins w:id="7" w:author="Luke McGuinness" w:date="2021-02-26T16:05:00Z">
        <w:r w:rsidR="00E124B6">
          <w:t>6</w:t>
        </w:r>
        <w:r>
          <w:t>2</w:t>
        </w:r>
      </w:ins>
      <w:r>
        <w:t xml:space="preserve">%) preprints were subsequently published, and of these published articles, only </w:t>
      </w:r>
      <w:ins w:id="8" w:author="Luke McGuinness" w:date="2021-02-26T16:05:00Z">
        <w:r w:rsidR="00E124B6">
          <w:t>155</w:t>
        </w:r>
        <w:r>
          <w:t>159 (42.0%)</w:t>
        </w:r>
      </w:ins>
      <w:r>
        <w:t xml:space="preserve"> contained </w:t>
      </w:r>
      <w:ins w:id="9" w:author="Luke McGuinness" w:date="2021-02-26T16:05:00Z">
        <w:r w:rsidR="00E124B6">
          <w:t xml:space="preserve">an </w:t>
        </w:r>
        <w:proofErr w:type="spellStart"/>
        <w:r w:rsidR="00E124B6">
          <w:t>applicable</w:t>
        </w:r>
        <w:r>
          <w:t>a</w:t>
        </w:r>
      </w:ins>
      <w:proofErr w:type="spellEnd"/>
      <w:r>
        <w:t xml:space="preserve"> data availability statement. Similar to the preprint stage, </w:t>
      </w:r>
      <w:ins w:id="10" w:author="Luke McGuinness" w:date="2021-02-26T16:05:00Z">
        <w:r w:rsidR="00E124B6">
          <w:t xml:space="preserve">a minority (59 (38.1%)) of </w:t>
        </w:r>
        <w:proofErr w:type="spellStart"/>
        <w:r w:rsidR="00E124B6">
          <w:t>these</w:t>
        </w:r>
        <w:r>
          <w:t>most</w:t>
        </w:r>
      </w:ins>
      <w:proofErr w:type="spellEnd"/>
      <w:r>
        <w:t xml:space="preserve"> published data availability statements described </w:t>
      </w:r>
      <w:proofErr w:type="spellStart"/>
      <w:ins w:id="11" w:author="Luke McGuinness" w:date="2021-02-26T16:05:00Z">
        <w:r w:rsidR="00E124B6">
          <w:t>open</w:t>
        </w:r>
        <w:r>
          <w:t>closed</w:t>
        </w:r>
      </w:ins>
      <w:proofErr w:type="spellEnd"/>
      <w:r>
        <w:t xml:space="preserve"> data</w:t>
      </w:r>
      <w:ins w:id="12" w:author="Luke McGuinness" w:date="2021-02-26T16:05:00Z">
        <w:r w:rsidR="00E124B6">
          <w:t>.</w:t>
        </w:r>
        <w:r>
          <w:t xml:space="preserve"> (59 (37.1%) open, 96 (60.4%) closed, 4 (2.5%) not applicable).</w:t>
        </w:r>
      </w:ins>
    </w:p>
    <w:p w14:paraId="728B7263" w14:textId="77777777" w:rsidR="00476DCC" w:rsidRDefault="00084C83">
      <w:pPr>
        <w:pStyle w:val="BodyText"/>
      </w:pPr>
      <w:r>
        <w:t>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14:paraId="728B7264" w14:textId="588143E6" w:rsidR="00476DCC" w:rsidRDefault="00084C83">
      <w:pPr>
        <w:pStyle w:val="BodyText"/>
      </w:pPr>
      <w:r>
        <w:rPr>
          <w:b/>
        </w:rPr>
        <w:t>Conclusion</w:t>
      </w:r>
      <w:r>
        <w:br/>
        <w:t xml:space="preserve">Requiring that authors submit a data availability statement is a good first </w:t>
      </w:r>
      <w:proofErr w:type="gramStart"/>
      <w:r>
        <w:t>step, but</w:t>
      </w:r>
      <w:proofErr w:type="gramEnd"/>
      <w:r>
        <w:t xml:space="preserve"> is insufficient to ensure data availability. Strict editorial policies that </w:t>
      </w:r>
      <w:ins w:id="13" w:author="Luke McGuinness" w:date="2021-02-26T16:06:00Z">
        <w:r w:rsidR="00596A13">
          <w:t>mandate</w:t>
        </w:r>
      </w:ins>
      <w:r>
        <w:t xml:space="preserv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14:paraId="728B7265" w14:textId="77777777" w:rsidR="00476DCC" w:rsidRDefault="00084C83">
      <w:r>
        <w:br w:type="page"/>
      </w:r>
    </w:p>
    <w:p w14:paraId="728B7266" w14:textId="77777777" w:rsidR="00476DCC" w:rsidRDefault="00084C83">
      <w:pPr>
        <w:pStyle w:val="Heading1"/>
      </w:pPr>
      <w:bookmarkStart w:id="14" w:name="intro"/>
      <w:r>
        <w:lastRenderedPageBreak/>
        <w:t>Introduction</w:t>
      </w:r>
      <w:bookmarkEnd w:id="14"/>
    </w:p>
    <w:p w14:paraId="728B7267" w14:textId="6D797984" w:rsidR="00476DCC" w:rsidRDefault="00084C83">
      <w:pPr>
        <w:pStyle w:val="FirstParagraph"/>
      </w:pPr>
      <w:r>
        <w:t xml:space="preserve">The sharing of data generated by a study is becoming an increasingly important aspect of scientific research.[1,2] Without access to the data, it is harder for other researchers to examine, verify and build on the results of that study.[3] As a result, many journals now </w:t>
      </w:r>
      <w:ins w:id="15" w:author="Luke McGuinness" w:date="2021-02-26T16:06:00Z">
        <w:r w:rsidR="00596A13">
          <w:t>mandate</w:t>
        </w:r>
      </w:ins>
      <w:r>
        <w:t xml:space="preserve"> data availability statements. These are dedicated sections of research articles, which are intended to provide readers with important information about whether the data described by the study are available and if so, where they can be obtained.[4]</w:t>
      </w:r>
    </w:p>
    <w:p w14:paraId="728B7268" w14:textId="64C0E749" w:rsidR="00476DCC" w:rsidRDefault="00084C83">
      <w:pPr>
        <w:pStyle w:val="BodyText"/>
      </w:pPr>
      <w:r>
        <w:t xml:space="preserve">While requiring data availability statements is an admirable first step for journals to take, and as such is viewed favorably by journal evaluation rubrics such as the Transparency and Openness Promotion [TOP] Guidelines,[5] a lack of review of the contents of these statements often leads to issues. Many authors claim that their data can be made “available on request”, despite previous work establishing that these statements are demonstrably untrue in the majority of cases - that when data is requested, it is not actually made available.[6–8] Additionally, previous work found that the availability of data “available on request” declines with article age, indicating that this approach is not a valid long term option for data sharing.[9] 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w:t>
      </w:r>
      <w:ins w:id="16" w:author="Luke McGuinness" w:date="2021-02-26T16:06:00Z">
        <w:r w:rsidR="00596A13">
          <w:t>mandate</w:t>
        </w:r>
      </w:ins>
      <w:r>
        <w:t xml:space="preserve"> data sharing as a condition of publication. Of a sample of 318 biomedical journals, only ~20% had a data-sharing policy that </w:t>
      </w:r>
      <w:proofErr w:type="spellStart"/>
      <w:ins w:id="17" w:author="Luke McGuinness" w:date="2021-02-26T16:05:00Z">
        <w:r w:rsidR="00E124B6">
          <w:t>mandated</w:t>
        </w:r>
        <w:r>
          <w:t>required</w:t>
        </w:r>
      </w:ins>
      <w:proofErr w:type="spellEnd"/>
      <w:r>
        <w:t xml:space="preserve"> data sharing.[10]</w:t>
      </w:r>
    </w:p>
    <w:p w14:paraId="728B7269" w14:textId="77777777" w:rsidR="00476DCC" w:rsidRDefault="00084C83">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manuscripts in the medical, clinical, and related health sciences.[14] Given that preprints, particularly those on medRxiv, have impacted the academic discourse around the recent (and ongoing) COVID-19 pandemic to a similar, if not greater, extent than published manuscripts,[15] assessing whether these studies make their underlying data available without restriction (i.e. “open”),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 “openness” 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p w14:paraId="728B726A" w14:textId="77777777" w:rsidR="00476DCC" w:rsidRDefault="00084C83">
      <w:pPr>
        <w:pStyle w:val="Heading1"/>
      </w:pPr>
      <w:bookmarkStart w:id="18" w:name="methods"/>
      <w:r>
        <w:lastRenderedPageBreak/>
        <w:t>Methods</w:t>
      </w:r>
      <w:bookmarkEnd w:id="18"/>
    </w:p>
    <w:p w14:paraId="728B726B" w14:textId="77777777" w:rsidR="00476DCC" w:rsidRDefault="00084C83">
      <w:pPr>
        <w:pStyle w:val="Heading2"/>
      </w:pPr>
      <w:bookmarkStart w:id="19" w:name="protocol-and-ethics"/>
      <w:r>
        <w:t>Protocol and ethics</w:t>
      </w:r>
      <w:bookmarkEnd w:id="19"/>
    </w:p>
    <w:p w14:paraId="728B726C" w14:textId="77777777" w:rsidR="00476DCC" w:rsidRDefault="00084C83">
      <w:pPr>
        <w:pStyle w:val="FirstParagraph"/>
      </w:pPr>
      <w:r>
        <w:t>A protocol for this analysis was registered in advance and followed at all stages of the study.[16] Any deviations from the protocol are described. Ethical approval was not required for this study.</w:t>
      </w:r>
    </w:p>
    <w:p w14:paraId="728B726D" w14:textId="77777777" w:rsidR="00476DCC" w:rsidRDefault="00084C83">
      <w:pPr>
        <w:pStyle w:val="Heading2"/>
        <w:rPr>
          <w:ins w:id="20" w:author="Luke McGuinness" w:date="2021-02-26T16:05:00Z"/>
        </w:rPr>
      </w:pPr>
      <w:bookmarkStart w:id="21" w:name="categories"/>
      <w:ins w:id="22" w:author="Luke McGuinness" w:date="2021-02-26T16:05:00Z">
        <w:r>
          <w:t>Categories</w:t>
        </w:r>
        <w:bookmarkEnd w:id="21"/>
      </w:ins>
    </w:p>
    <w:p w14:paraId="728B726E" w14:textId="77777777" w:rsidR="00476DCC" w:rsidRDefault="00084C83">
      <w:pPr>
        <w:pStyle w:val="FirstParagraph"/>
        <w:rPr>
          <w:ins w:id="23" w:author="Luke McGuinness" w:date="2021-02-26T16:05:00Z"/>
        </w:rPr>
      </w:pPr>
      <w:moveToRangeStart w:id="24" w:author="Luke McGuinness" w:date="2021-02-26T16:05:00Z" w:name="move65247928"/>
      <w:moveTo w:id="25" w:author="Luke McGuinness" w:date="2021-02-26T16:05:00Z">
        <w:r>
          <w:t xml:space="preserve">A pre-specified classification system was developed to categorize each data availability statement as describing either open or closed data, with additional ordered sub-categories indicating the degree of openness (see Table 1). </w:t>
        </w:r>
      </w:moveTo>
      <w:moveToRangeEnd w:id="24"/>
      <w:ins w:id="26" w:author="Luke McGuinness" w:date="2021-02-26T16:05:00Z">
        <w:r>
          <w:t>The system was based on the “Findability” and “Accessibility” elements of the FAIR framework,[17] the categories used by previous effort to categorize published data availability statements,[4,11], our own experience of medRxiv data availability statements, and discussion with colleagues.</w:t>
        </w:r>
      </w:ins>
    </w:p>
    <w:p w14:paraId="728B726F" w14:textId="77777777" w:rsidR="00476DCC" w:rsidRDefault="00084C83">
      <w:pPr>
        <w:pStyle w:val="a"/>
        <w:rPr>
          <w:ins w:id="27" w:author="Luke McGuinness" w:date="2021-02-26T16:05:00Z"/>
        </w:rPr>
      </w:pPr>
      <w:moveToRangeStart w:id="28" w:author="Luke McGuinness" w:date="2021-02-26T16:05:00Z" w:name="move65247929"/>
      <w:moveTo w:id="29" w:author="Luke McGuinness" w:date="2021-02-26T16:05:00Z">
        <w:r>
          <w:t>Table 1: Categories used to classify the data availability statements. Illustrative examples of each category were taken from preprints included in our sample (see “Data Extraction”).[</w:t>
        </w:r>
      </w:moveTo>
      <w:moveToRangeEnd w:id="28"/>
      <w:ins w:id="30" w:author="Luke McGuinness" w:date="2021-02-26T16:05:00Z">
        <w:r>
          <w:t>18–26]</w:t>
        </w:r>
      </w:ins>
    </w:p>
    <w:tbl>
      <w:tblPr>
        <w:tblW w:w="5000" w:type="pct"/>
        <w:jc w:val="center"/>
        <w:tblLook w:val="0420" w:firstRow="1" w:lastRow="0" w:firstColumn="0" w:lastColumn="0" w:noHBand="0" w:noVBand="1"/>
        <w:tblPrChange w:id="31" w:author="Luke McGuinness" w:date="2021-02-26T16:05:00Z">
          <w:tblPr>
            <w:tblW w:w="0" w:type="auto"/>
            <w:jc w:val="center"/>
            <w:tblLook w:val="0420" w:firstRow="1" w:lastRow="0" w:firstColumn="0" w:lastColumn="0" w:noHBand="0" w:noVBand="1"/>
          </w:tblPr>
        </w:tblPrChange>
      </w:tblPr>
      <w:tblGrid>
        <w:gridCol w:w="457"/>
        <w:gridCol w:w="1303"/>
        <w:gridCol w:w="2771"/>
        <w:gridCol w:w="4829"/>
        <w:tblGridChange w:id="32">
          <w:tblGrid>
            <w:gridCol w:w="377"/>
            <w:gridCol w:w="80"/>
            <w:gridCol w:w="1177"/>
            <w:gridCol w:w="126"/>
            <w:gridCol w:w="2674"/>
            <w:gridCol w:w="97"/>
            <w:gridCol w:w="4829"/>
          </w:tblGrid>
        </w:tblGridChange>
      </w:tblGrid>
      <w:tr w:rsidR="00476DCC" w14:paraId="728B7274" w14:textId="77777777">
        <w:trPr>
          <w:cantSplit/>
          <w:tblHeader/>
          <w:jc w:val="center"/>
          <w:trPrChange w:id="33"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4"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0" w14:textId="77777777" w:rsidR="00476DCC" w:rsidRDefault="00084C83">
            <w:pPr>
              <w:spacing w:before="40" w:after="40"/>
              <w:ind w:left="100" w:right="100"/>
              <w:jc w:val="center"/>
              <w:rPr>
                <w:moveTo w:id="35" w:author="Luke McGuinness" w:date="2021-02-26T16:05:00Z"/>
              </w:rPr>
              <w:pPrChange w:id="36" w:author="Luke McGuinness" w:date="2021-02-26T16:05:00Z">
                <w:pPr>
                  <w:spacing w:before="60" w:after="60"/>
                  <w:ind w:left="60" w:right="60"/>
                  <w:jc w:val="center"/>
                </w:pPr>
              </w:pPrChange>
            </w:pPr>
            <w:moveToRangeStart w:id="37" w:author="Luke McGuinness" w:date="2021-02-26T16:05:00Z" w:name="move65247930"/>
            <w:moveTo w:id="38" w:author="Luke McGuinness" w:date="2021-02-26T16:05:00Z">
              <w:r>
                <w:rPr>
                  <w:rFonts w:ascii="Arial" w:hAnsi="Arial"/>
                  <w:b/>
                  <w:color w:val="111111"/>
                  <w:sz w:val="14"/>
                  <w:rPrChange w:id="39" w:author="Luke McGuinness" w:date="2021-02-26T16:05:00Z">
                    <w:rPr>
                      <w:rFonts w:ascii="Arial" w:hAnsi="Arial"/>
                      <w:b/>
                      <w:color w:val="000000"/>
                      <w:sz w:val="14"/>
                    </w:rPr>
                  </w:rPrChange>
                </w:rPr>
                <w:t>Key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40"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1" w14:textId="77777777" w:rsidR="00476DCC" w:rsidRDefault="00084C83">
            <w:pPr>
              <w:spacing w:before="40" w:after="40"/>
              <w:ind w:left="100" w:right="100"/>
              <w:jc w:val="center"/>
              <w:rPr>
                <w:moveTo w:id="41" w:author="Luke McGuinness" w:date="2021-02-26T16:05:00Z"/>
              </w:rPr>
              <w:pPrChange w:id="42" w:author="Luke McGuinness" w:date="2021-02-26T16:05:00Z">
                <w:pPr>
                  <w:spacing w:before="60" w:after="60"/>
                  <w:ind w:left="60" w:right="60"/>
                  <w:jc w:val="center"/>
                </w:pPr>
              </w:pPrChange>
            </w:pPr>
            <w:moveTo w:id="43" w:author="Luke McGuinness" w:date="2021-02-26T16:05:00Z">
              <w:r>
                <w:rPr>
                  <w:rFonts w:ascii="Arial" w:hAnsi="Arial"/>
                  <w:b/>
                  <w:color w:val="111111"/>
                  <w:sz w:val="14"/>
                  <w:rPrChange w:id="44" w:author="Luke McGuinness" w:date="2021-02-26T16:05:00Z">
                    <w:rPr>
                      <w:rFonts w:ascii="Arial" w:hAnsi="Arial"/>
                      <w:b/>
                      <w:color w:val="000000"/>
                      <w:sz w:val="14"/>
                    </w:rPr>
                  </w:rPrChange>
                </w:rPr>
                <w:t>Main category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45"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2" w14:textId="77777777" w:rsidR="00476DCC" w:rsidRDefault="00084C83">
            <w:pPr>
              <w:spacing w:before="40" w:after="40"/>
              <w:ind w:left="100" w:right="100"/>
              <w:jc w:val="center"/>
              <w:rPr>
                <w:moveTo w:id="46" w:author="Luke McGuinness" w:date="2021-02-26T16:05:00Z"/>
              </w:rPr>
              <w:pPrChange w:id="47" w:author="Luke McGuinness" w:date="2021-02-26T16:05:00Z">
                <w:pPr>
                  <w:spacing w:before="60" w:after="60"/>
                  <w:ind w:left="60" w:right="60"/>
                  <w:jc w:val="center"/>
                </w:pPr>
              </w:pPrChange>
            </w:pPr>
            <w:moveTo w:id="48" w:author="Luke McGuinness" w:date="2021-02-26T16:05:00Z">
              <w:r>
                <w:rPr>
                  <w:rFonts w:ascii="Arial" w:hAnsi="Arial"/>
                  <w:b/>
                  <w:color w:val="111111"/>
                  <w:sz w:val="14"/>
                  <w:rPrChange w:id="49" w:author="Luke McGuinness" w:date="2021-02-26T16:05:00Z">
                    <w:rPr>
                      <w:rFonts w:ascii="Arial" w:hAnsi="Arial"/>
                      <w:b/>
                      <w:color w:val="000000"/>
                      <w:sz w:val="14"/>
                    </w:rPr>
                  </w:rPrChange>
                </w:rPr>
                <w:t>Sub-category</w:t>
              </w:r>
            </w:moveTo>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50"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73" w14:textId="77777777" w:rsidR="00476DCC" w:rsidRDefault="00084C83">
            <w:pPr>
              <w:spacing w:before="40" w:after="40"/>
              <w:ind w:left="100" w:right="100"/>
              <w:jc w:val="center"/>
              <w:rPr>
                <w:moveTo w:id="51" w:author="Luke McGuinness" w:date="2021-02-26T16:05:00Z"/>
              </w:rPr>
              <w:pPrChange w:id="52" w:author="Luke McGuinness" w:date="2021-02-26T16:05:00Z">
                <w:pPr>
                  <w:spacing w:before="60" w:after="60"/>
                  <w:ind w:left="60" w:right="60"/>
                  <w:jc w:val="center"/>
                </w:pPr>
              </w:pPrChange>
            </w:pPr>
            <w:moveTo w:id="53" w:author="Luke McGuinness" w:date="2021-02-26T16:05:00Z">
              <w:r>
                <w:rPr>
                  <w:rFonts w:ascii="Arial" w:hAnsi="Arial"/>
                  <w:b/>
                  <w:color w:val="111111"/>
                  <w:sz w:val="14"/>
                  <w:rPrChange w:id="54" w:author="Luke McGuinness" w:date="2021-02-26T16:05:00Z">
                    <w:rPr>
                      <w:rFonts w:ascii="Arial" w:hAnsi="Arial"/>
                      <w:b/>
                      <w:color w:val="000000"/>
                      <w:sz w:val="14"/>
                    </w:rPr>
                  </w:rPrChange>
                </w:rPr>
                <w:t>Example</w:t>
              </w:r>
            </w:moveTo>
          </w:p>
        </w:tc>
      </w:tr>
      <w:moveToRangeEnd w:id="37"/>
      <w:tr w:rsidR="00476DCC" w14:paraId="728B7279" w14:textId="77777777">
        <w:trPr>
          <w:cantSplit/>
          <w:jc w:val="center"/>
          <w:ins w:id="55" w:author="Luke McGuinness" w:date="2021-02-26T16:05:00Z"/>
        </w:trPr>
        <w:tc>
          <w:tcPr>
            <w:tcW w:w="0" w:type="auto"/>
            <w:shd w:val="clear" w:color="auto" w:fill="FFFFFF"/>
            <w:tcMar>
              <w:top w:w="0" w:type="dxa"/>
              <w:left w:w="0" w:type="dxa"/>
              <w:bottom w:w="0" w:type="dxa"/>
              <w:right w:w="0" w:type="dxa"/>
            </w:tcMar>
            <w:vAlign w:val="center"/>
          </w:tcPr>
          <w:p w14:paraId="728B7275" w14:textId="77777777" w:rsidR="00476DCC" w:rsidRDefault="00084C83">
            <w:pPr>
              <w:spacing w:before="40" w:after="40"/>
              <w:ind w:left="100" w:right="100"/>
              <w:jc w:val="center"/>
              <w:rPr>
                <w:ins w:id="56" w:author="Luke McGuinness" w:date="2021-02-26T16:05:00Z"/>
              </w:rPr>
            </w:pPr>
            <w:ins w:id="57" w:author="Luke McGuinness" w:date="2021-02-26T16:05:00Z">
              <w:r>
                <w:rPr>
                  <w:rFonts w:ascii="Arial" w:eastAsia="Arial" w:hAnsi="Arial" w:cs="Arial"/>
                  <w:b/>
                  <w:color w:val="111111"/>
                  <w:sz w:val="14"/>
                  <w:szCs w:val="14"/>
                </w:rPr>
                <w:t>0</w:t>
              </w:r>
            </w:ins>
          </w:p>
        </w:tc>
        <w:tc>
          <w:tcPr>
            <w:tcW w:w="0" w:type="auto"/>
            <w:shd w:val="clear" w:color="auto" w:fill="FFFFFF"/>
            <w:tcMar>
              <w:top w:w="0" w:type="dxa"/>
              <w:left w:w="0" w:type="dxa"/>
              <w:bottom w:w="0" w:type="dxa"/>
              <w:right w:w="0" w:type="dxa"/>
            </w:tcMar>
            <w:vAlign w:val="center"/>
          </w:tcPr>
          <w:p w14:paraId="728B7276" w14:textId="77777777" w:rsidR="00476DCC" w:rsidRDefault="00084C83">
            <w:pPr>
              <w:spacing w:before="40" w:after="40"/>
              <w:ind w:left="100" w:right="100"/>
              <w:jc w:val="center"/>
              <w:rPr>
                <w:ins w:id="58" w:author="Luke McGuinness" w:date="2021-02-26T16:05:00Z"/>
              </w:rPr>
            </w:pPr>
            <w:ins w:id="59" w:author="Luke McGuinness" w:date="2021-02-26T16:05:00Z">
              <w:r>
                <w:rPr>
                  <w:rFonts w:ascii="Arial" w:eastAsia="Arial" w:hAnsi="Arial" w:cs="Arial"/>
                  <w:color w:val="111111"/>
                  <w:sz w:val="14"/>
                  <w:szCs w:val="14"/>
                </w:rPr>
                <w:t xml:space="preserve">Not applicable (protocol for a review, commentary, </w:t>
              </w:r>
              <w:proofErr w:type="spellStart"/>
              <w:r>
                <w:rPr>
                  <w:rFonts w:ascii="Arial" w:eastAsia="Arial" w:hAnsi="Arial" w:cs="Arial"/>
                  <w:color w:val="111111"/>
                  <w:sz w:val="14"/>
                  <w:szCs w:val="14"/>
                </w:rPr>
                <w:t>etc</w:t>
              </w:r>
              <w:proofErr w:type="spellEnd"/>
              <w:r>
                <w:rPr>
                  <w:rFonts w:ascii="Arial" w:eastAsia="Arial" w:hAnsi="Arial" w:cs="Arial"/>
                  <w:color w:val="111111"/>
                  <w:sz w:val="14"/>
                  <w:szCs w:val="14"/>
                </w:rPr>
                <w:t>)</w:t>
              </w:r>
            </w:ins>
          </w:p>
        </w:tc>
        <w:tc>
          <w:tcPr>
            <w:tcW w:w="0" w:type="auto"/>
            <w:shd w:val="clear" w:color="auto" w:fill="FFFFFF"/>
            <w:tcMar>
              <w:top w:w="0" w:type="dxa"/>
              <w:left w:w="0" w:type="dxa"/>
              <w:bottom w:w="0" w:type="dxa"/>
              <w:right w:w="0" w:type="dxa"/>
            </w:tcMar>
            <w:vAlign w:val="center"/>
          </w:tcPr>
          <w:p w14:paraId="728B7277" w14:textId="77777777" w:rsidR="00476DCC" w:rsidRDefault="00476DCC">
            <w:pPr>
              <w:spacing w:before="40" w:after="40"/>
              <w:ind w:left="100" w:right="100"/>
              <w:jc w:val="center"/>
              <w:rPr>
                <w:ins w:id="60" w:author="Luke McGuinness" w:date="2021-02-26T16:05:00Z"/>
              </w:rPr>
            </w:pPr>
          </w:p>
        </w:tc>
        <w:tc>
          <w:tcPr>
            <w:tcW w:w="0" w:type="auto"/>
            <w:shd w:val="clear" w:color="auto" w:fill="FFFFFF"/>
            <w:tcMar>
              <w:top w:w="0" w:type="dxa"/>
              <w:left w:w="0" w:type="dxa"/>
              <w:bottom w:w="0" w:type="dxa"/>
              <w:right w:w="0" w:type="dxa"/>
            </w:tcMar>
            <w:vAlign w:val="center"/>
          </w:tcPr>
          <w:p w14:paraId="728B7278" w14:textId="77777777" w:rsidR="00476DCC" w:rsidRDefault="00084C83">
            <w:pPr>
              <w:spacing w:before="40" w:after="40"/>
              <w:ind w:left="100" w:right="100"/>
              <w:rPr>
                <w:ins w:id="61" w:author="Luke McGuinness" w:date="2021-02-26T16:05:00Z"/>
              </w:rPr>
            </w:pPr>
            <w:ins w:id="62" w:author="Luke McGuinness" w:date="2021-02-26T16:05:00Z">
              <w:r>
                <w:rPr>
                  <w:rFonts w:ascii="Arial" w:eastAsia="Arial" w:hAnsi="Arial" w:cs="Arial"/>
                  <w:color w:val="111111"/>
                  <w:sz w:val="14"/>
                  <w:szCs w:val="14"/>
                </w:rPr>
                <w:t xml:space="preserve">"Data sharing not applicable to this article as no datasets were generated or </w:t>
              </w:r>
              <w:proofErr w:type="spellStart"/>
              <w:r>
                <w:rPr>
                  <w:rFonts w:ascii="Arial" w:eastAsia="Arial" w:hAnsi="Arial" w:cs="Arial"/>
                  <w:color w:val="111111"/>
                  <w:sz w:val="14"/>
                  <w:szCs w:val="14"/>
                </w:rPr>
                <w:t>analysed</w:t>
              </w:r>
              <w:proofErr w:type="spellEnd"/>
              <w:r>
                <w:rPr>
                  <w:rFonts w:ascii="Arial" w:eastAsia="Arial" w:hAnsi="Arial" w:cs="Arial"/>
                  <w:color w:val="111111"/>
                  <w:sz w:val="14"/>
                  <w:szCs w:val="14"/>
                </w:rPr>
                <w:t xml:space="preserve"> during the current study." [15]</w:t>
              </w:r>
            </w:ins>
          </w:p>
        </w:tc>
      </w:tr>
      <w:tr w:rsidR="00476DCC" w14:paraId="728B727E" w14:textId="77777777">
        <w:trPr>
          <w:cantSplit/>
          <w:jc w:val="center"/>
          <w:ins w:id="63" w:author="Luke McGuinness" w:date="2021-02-26T16:05:00Z"/>
        </w:trPr>
        <w:tc>
          <w:tcPr>
            <w:tcW w:w="0" w:type="auto"/>
            <w:shd w:val="clear" w:color="auto" w:fill="DDDDDD"/>
            <w:tcMar>
              <w:top w:w="0" w:type="dxa"/>
              <w:left w:w="0" w:type="dxa"/>
              <w:bottom w:w="0" w:type="dxa"/>
              <w:right w:w="0" w:type="dxa"/>
            </w:tcMar>
            <w:vAlign w:val="center"/>
          </w:tcPr>
          <w:p w14:paraId="728B727A" w14:textId="77777777" w:rsidR="00476DCC" w:rsidRDefault="00084C83">
            <w:pPr>
              <w:spacing w:before="40" w:after="40"/>
              <w:ind w:left="100" w:right="100"/>
              <w:jc w:val="center"/>
              <w:rPr>
                <w:ins w:id="64" w:author="Luke McGuinness" w:date="2021-02-26T16:05:00Z"/>
              </w:rPr>
            </w:pPr>
            <w:ins w:id="65" w:author="Luke McGuinness" w:date="2021-02-26T16:05:00Z">
              <w:r>
                <w:rPr>
                  <w:rFonts w:ascii="Arial" w:eastAsia="Arial" w:hAnsi="Arial" w:cs="Arial"/>
                  <w:b/>
                  <w:color w:val="111111"/>
                  <w:sz w:val="14"/>
                  <w:szCs w:val="14"/>
                </w:rPr>
                <w:t>1</w:t>
              </w:r>
            </w:ins>
          </w:p>
        </w:tc>
        <w:tc>
          <w:tcPr>
            <w:tcW w:w="0" w:type="auto"/>
            <w:shd w:val="clear" w:color="auto" w:fill="DDDDDD"/>
            <w:tcMar>
              <w:top w:w="0" w:type="dxa"/>
              <w:left w:w="0" w:type="dxa"/>
              <w:bottom w:w="0" w:type="dxa"/>
              <w:right w:w="0" w:type="dxa"/>
            </w:tcMar>
            <w:vAlign w:val="center"/>
          </w:tcPr>
          <w:p w14:paraId="728B727B" w14:textId="77777777" w:rsidR="00476DCC" w:rsidRDefault="00084C83">
            <w:pPr>
              <w:spacing w:before="40" w:after="40"/>
              <w:ind w:left="100" w:right="100"/>
              <w:jc w:val="center"/>
              <w:rPr>
                <w:ins w:id="66" w:author="Luke McGuinness" w:date="2021-02-26T16:05:00Z"/>
              </w:rPr>
            </w:pPr>
            <w:ins w:id="67"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7C" w14:textId="77777777" w:rsidR="00476DCC" w:rsidRDefault="00084C83">
            <w:pPr>
              <w:spacing w:before="40" w:after="40"/>
              <w:ind w:left="100" w:right="100"/>
              <w:jc w:val="center"/>
              <w:rPr>
                <w:ins w:id="68" w:author="Luke McGuinness" w:date="2021-02-26T16:05:00Z"/>
              </w:rPr>
            </w:pPr>
            <w:ins w:id="69" w:author="Luke McGuinness" w:date="2021-02-26T16:05:00Z">
              <w:r>
                <w:rPr>
                  <w:rFonts w:ascii="Arial" w:eastAsia="Arial" w:hAnsi="Arial" w:cs="Arial"/>
                  <w:color w:val="111111"/>
                  <w:sz w:val="14"/>
                  <w:szCs w:val="14"/>
                </w:rPr>
                <w:t>Data not made available</w:t>
              </w:r>
            </w:ins>
          </w:p>
        </w:tc>
        <w:tc>
          <w:tcPr>
            <w:tcW w:w="0" w:type="auto"/>
            <w:shd w:val="clear" w:color="auto" w:fill="DDDDDD"/>
            <w:tcMar>
              <w:top w:w="0" w:type="dxa"/>
              <w:left w:w="0" w:type="dxa"/>
              <w:bottom w:w="0" w:type="dxa"/>
              <w:right w:w="0" w:type="dxa"/>
            </w:tcMar>
            <w:vAlign w:val="center"/>
          </w:tcPr>
          <w:p w14:paraId="728B727D" w14:textId="77777777" w:rsidR="00476DCC" w:rsidRDefault="00084C83">
            <w:pPr>
              <w:spacing w:before="40" w:after="40"/>
              <w:ind w:left="100" w:right="100"/>
              <w:rPr>
                <w:ins w:id="70" w:author="Luke McGuinness" w:date="2021-02-26T16:05:00Z"/>
              </w:rPr>
            </w:pPr>
            <w:ins w:id="71" w:author="Luke McGuinness" w:date="2021-02-26T16:05:00Z">
              <w:r>
                <w:rPr>
                  <w:rFonts w:ascii="Arial" w:eastAsia="Arial" w:hAnsi="Arial" w:cs="Arial"/>
                  <w:color w:val="111111"/>
                  <w:sz w:val="14"/>
                  <w:szCs w:val="14"/>
                </w:rPr>
                <w:t>"Not available for public" [16]</w:t>
              </w:r>
            </w:ins>
          </w:p>
        </w:tc>
      </w:tr>
      <w:tr w:rsidR="00476DCC" w14:paraId="728B7283" w14:textId="77777777">
        <w:trPr>
          <w:cantSplit/>
          <w:jc w:val="center"/>
          <w:ins w:id="72" w:author="Luke McGuinness" w:date="2021-02-26T16:05:00Z"/>
        </w:trPr>
        <w:tc>
          <w:tcPr>
            <w:tcW w:w="0" w:type="auto"/>
            <w:shd w:val="clear" w:color="auto" w:fill="FFFFFF"/>
            <w:tcMar>
              <w:top w:w="0" w:type="dxa"/>
              <w:left w:w="0" w:type="dxa"/>
              <w:bottom w:w="0" w:type="dxa"/>
              <w:right w:w="0" w:type="dxa"/>
            </w:tcMar>
            <w:vAlign w:val="center"/>
          </w:tcPr>
          <w:p w14:paraId="728B727F" w14:textId="77777777" w:rsidR="00476DCC" w:rsidRDefault="00084C83">
            <w:pPr>
              <w:spacing w:before="40" w:after="40"/>
              <w:ind w:left="100" w:right="100"/>
              <w:jc w:val="center"/>
              <w:rPr>
                <w:ins w:id="73" w:author="Luke McGuinness" w:date="2021-02-26T16:05:00Z"/>
              </w:rPr>
            </w:pPr>
            <w:ins w:id="74" w:author="Luke McGuinness" w:date="2021-02-26T16:05:00Z">
              <w:r>
                <w:rPr>
                  <w:rFonts w:ascii="Arial" w:eastAsia="Arial" w:hAnsi="Arial" w:cs="Arial"/>
                  <w:b/>
                  <w:color w:val="111111"/>
                  <w:sz w:val="14"/>
                  <w:szCs w:val="14"/>
                </w:rPr>
                <w:t>2</w:t>
              </w:r>
            </w:ins>
          </w:p>
        </w:tc>
        <w:tc>
          <w:tcPr>
            <w:tcW w:w="0" w:type="auto"/>
            <w:shd w:val="clear" w:color="auto" w:fill="FFFFFF"/>
            <w:tcMar>
              <w:top w:w="0" w:type="dxa"/>
              <w:left w:w="0" w:type="dxa"/>
              <w:bottom w:w="0" w:type="dxa"/>
              <w:right w:w="0" w:type="dxa"/>
            </w:tcMar>
            <w:vAlign w:val="center"/>
          </w:tcPr>
          <w:p w14:paraId="728B7280" w14:textId="77777777" w:rsidR="00476DCC" w:rsidRDefault="00084C83">
            <w:pPr>
              <w:spacing w:before="40" w:after="40"/>
              <w:ind w:left="100" w:right="100"/>
              <w:jc w:val="center"/>
              <w:rPr>
                <w:ins w:id="75" w:author="Luke McGuinness" w:date="2021-02-26T16:05:00Z"/>
              </w:rPr>
            </w:pPr>
            <w:ins w:id="76"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81" w14:textId="77777777" w:rsidR="00476DCC" w:rsidRDefault="00084C83">
            <w:pPr>
              <w:spacing w:before="40" w:after="40"/>
              <w:ind w:left="100" w:right="100"/>
              <w:jc w:val="center"/>
              <w:rPr>
                <w:ins w:id="77" w:author="Luke McGuinness" w:date="2021-02-26T16:05:00Z"/>
              </w:rPr>
            </w:pPr>
            <w:ins w:id="78" w:author="Luke McGuinness" w:date="2021-02-26T16:05:00Z">
              <w:r>
                <w:rPr>
                  <w:rFonts w:ascii="Arial" w:eastAsia="Arial" w:hAnsi="Arial" w:cs="Arial"/>
                  <w:color w:val="111111"/>
                  <w:sz w:val="14"/>
                  <w:szCs w:val="14"/>
                </w:rPr>
                <w:t>Data available on request to authors</w:t>
              </w:r>
            </w:ins>
          </w:p>
        </w:tc>
        <w:tc>
          <w:tcPr>
            <w:tcW w:w="0" w:type="auto"/>
            <w:shd w:val="clear" w:color="auto" w:fill="FFFFFF"/>
            <w:tcMar>
              <w:top w:w="0" w:type="dxa"/>
              <w:left w:w="0" w:type="dxa"/>
              <w:bottom w:w="0" w:type="dxa"/>
              <w:right w:w="0" w:type="dxa"/>
            </w:tcMar>
            <w:vAlign w:val="center"/>
          </w:tcPr>
          <w:p w14:paraId="728B7282" w14:textId="77777777" w:rsidR="00476DCC" w:rsidRDefault="00084C83">
            <w:pPr>
              <w:spacing w:before="40" w:after="40"/>
              <w:ind w:left="100" w:right="100"/>
              <w:rPr>
                <w:ins w:id="79" w:author="Luke McGuinness" w:date="2021-02-26T16:05:00Z"/>
              </w:rPr>
            </w:pPr>
            <w:ins w:id="80" w:author="Luke McGuinness" w:date="2021-02-26T16:05:00Z">
              <w:r>
                <w:rPr>
                  <w:rFonts w:ascii="Arial" w:eastAsia="Arial" w:hAnsi="Arial" w:cs="Arial"/>
                  <w:color w:val="111111"/>
                  <w:sz w:val="14"/>
                  <w:szCs w:val="14"/>
                </w:rPr>
                <w:t>"Data can be available upon reasonable request to the corresponding author." [17]</w:t>
              </w:r>
            </w:ins>
          </w:p>
        </w:tc>
      </w:tr>
      <w:tr w:rsidR="00476DCC" w14:paraId="728B7288" w14:textId="77777777">
        <w:trPr>
          <w:cantSplit/>
          <w:jc w:val="center"/>
          <w:ins w:id="81" w:author="Luke McGuinness" w:date="2021-02-26T16:05:00Z"/>
        </w:trPr>
        <w:tc>
          <w:tcPr>
            <w:tcW w:w="0" w:type="auto"/>
            <w:shd w:val="clear" w:color="auto" w:fill="DDDDDD"/>
            <w:tcMar>
              <w:top w:w="0" w:type="dxa"/>
              <w:left w:w="0" w:type="dxa"/>
              <w:bottom w:w="0" w:type="dxa"/>
              <w:right w:w="0" w:type="dxa"/>
            </w:tcMar>
            <w:vAlign w:val="center"/>
          </w:tcPr>
          <w:p w14:paraId="728B7284" w14:textId="77777777" w:rsidR="00476DCC" w:rsidRDefault="00084C83">
            <w:pPr>
              <w:spacing w:before="40" w:after="40"/>
              <w:ind w:left="100" w:right="100"/>
              <w:jc w:val="center"/>
              <w:rPr>
                <w:ins w:id="82" w:author="Luke McGuinness" w:date="2021-02-26T16:05:00Z"/>
              </w:rPr>
            </w:pPr>
            <w:ins w:id="83" w:author="Luke McGuinness" w:date="2021-02-26T16:05:00Z">
              <w:r>
                <w:rPr>
                  <w:rFonts w:ascii="Arial" w:eastAsia="Arial" w:hAnsi="Arial" w:cs="Arial"/>
                  <w:b/>
                  <w:color w:val="111111"/>
                  <w:sz w:val="14"/>
                  <w:szCs w:val="14"/>
                </w:rPr>
                <w:t>3</w:t>
              </w:r>
            </w:ins>
          </w:p>
        </w:tc>
        <w:tc>
          <w:tcPr>
            <w:tcW w:w="0" w:type="auto"/>
            <w:shd w:val="clear" w:color="auto" w:fill="DDDDDD"/>
            <w:tcMar>
              <w:top w:w="0" w:type="dxa"/>
              <w:left w:w="0" w:type="dxa"/>
              <w:bottom w:w="0" w:type="dxa"/>
              <w:right w:w="0" w:type="dxa"/>
            </w:tcMar>
            <w:vAlign w:val="center"/>
          </w:tcPr>
          <w:p w14:paraId="728B7285" w14:textId="77777777" w:rsidR="00476DCC" w:rsidRDefault="00084C83">
            <w:pPr>
              <w:spacing w:before="40" w:after="40"/>
              <w:ind w:left="100" w:right="100"/>
              <w:jc w:val="center"/>
              <w:rPr>
                <w:ins w:id="84" w:author="Luke McGuinness" w:date="2021-02-26T16:05:00Z"/>
              </w:rPr>
            </w:pPr>
            <w:ins w:id="85"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86" w14:textId="77777777" w:rsidR="00476DCC" w:rsidRDefault="00084C83">
            <w:pPr>
              <w:spacing w:before="40" w:after="40"/>
              <w:ind w:left="100" w:right="100"/>
              <w:jc w:val="center"/>
              <w:rPr>
                <w:ins w:id="86" w:author="Luke McGuinness" w:date="2021-02-26T16:05:00Z"/>
              </w:rPr>
            </w:pPr>
            <w:ins w:id="87" w:author="Luke McGuinness" w:date="2021-02-26T16:05:00Z">
              <w:r>
                <w:rPr>
                  <w:rFonts w:ascii="Arial" w:eastAsia="Arial" w:hAnsi="Arial" w:cs="Arial"/>
                  <w:color w:val="111111"/>
                  <w:sz w:val="14"/>
                  <w:szCs w:val="14"/>
                </w:rPr>
                <w:t>Data will be made available in the future (link provided)</w:t>
              </w:r>
            </w:ins>
          </w:p>
        </w:tc>
        <w:tc>
          <w:tcPr>
            <w:tcW w:w="0" w:type="auto"/>
            <w:shd w:val="clear" w:color="auto" w:fill="DDDDDD"/>
            <w:tcMar>
              <w:top w:w="0" w:type="dxa"/>
              <w:left w:w="0" w:type="dxa"/>
              <w:bottom w:w="0" w:type="dxa"/>
              <w:right w:w="0" w:type="dxa"/>
            </w:tcMar>
            <w:vAlign w:val="center"/>
          </w:tcPr>
          <w:p w14:paraId="728B7287" w14:textId="77777777" w:rsidR="00476DCC" w:rsidRDefault="00084C83">
            <w:pPr>
              <w:spacing w:before="40" w:after="40"/>
              <w:ind w:left="100" w:right="100"/>
              <w:rPr>
                <w:ins w:id="88" w:author="Luke McGuinness" w:date="2021-02-26T16:05:00Z"/>
              </w:rPr>
            </w:pPr>
            <w:ins w:id="89" w:author="Luke McGuinness" w:date="2021-02-26T16:05:00Z">
              <w:r>
                <w:rPr>
                  <w:rFonts w:ascii="Arial" w:eastAsia="Arial" w:hAnsi="Arial" w:cs="Arial"/>
                  <w:color w:val="111111"/>
                  <w:sz w:val="14"/>
                  <w:szCs w:val="14"/>
                </w:rPr>
                <w:t>"The protocol and full dataset will be available at Open Science Framework upon peer review publication (https://osf.io/rvbuy/)." [18]</w:t>
              </w:r>
            </w:ins>
          </w:p>
        </w:tc>
      </w:tr>
      <w:tr w:rsidR="00476DCC" w14:paraId="728B728D" w14:textId="77777777">
        <w:trPr>
          <w:cantSplit/>
          <w:jc w:val="center"/>
          <w:ins w:id="90" w:author="Luke McGuinness" w:date="2021-02-26T16:05:00Z"/>
        </w:trPr>
        <w:tc>
          <w:tcPr>
            <w:tcW w:w="0" w:type="auto"/>
            <w:shd w:val="clear" w:color="auto" w:fill="FFFFFF"/>
            <w:tcMar>
              <w:top w:w="0" w:type="dxa"/>
              <w:left w:w="0" w:type="dxa"/>
              <w:bottom w:w="0" w:type="dxa"/>
              <w:right w:w="0" w:type="dxa"/>
            </w:tcMar>
            <w:vAlign w:val="center"/>
          </w:tcPr>
          <w:p w14:paraId="728B7289" w14:textId="77777777" w:rsidR="00476DCC" w:rsidRDefault="00084C83">
            <w:pPr>
              <w:spacing w:before="40" w:after="40"/>
              <w:ind w:left="100" w:right="100"/>
              <w:jc w:val="center"/>
              <w:rPr>
                <w:ins w:id="91" w:author="Luke McGuinness" w:date="2021-02-26T16:05:00Z"/>
              </w:rPr>
            </w:pPr>
            <w:ins w:id="92" w:author="Luke McGuinness" w:date="2021-02-26T16:05:00Z">
              <w:r>
                <w:rPr>
                  <w:rFonts w:ascii="Arial" w:eastAsia="Arial" w:hAnsi="Arial" w:cs="Arial"/>
                  <w:b/>
                  <w:color w:val="111111"/>
                  <w:sz w:val="14"/>
                  <w:szCs w:val="14"/>
                </w:rPr>
                <w:t>4</w:t>
              </w:r>
            </w:ins>
          </w:p>
        </w:tc>
        <w:tc>
          <w:tcPr>
            <w:tcW w:w="0" w:type="auto"/>
            <w:shd w:val="clear" w:color="auto" w:fill="FFFFFF"/>
            <w:tcMar>
              <w:top w:w="0" w:type="dxa"/>
              <w:left w:w="0" w:type="dxa"/>
              <w:bottom w:w="0" w:type="dxa"/>
              <w:right w:w="0" w:type="dxa"/>
            </w:tcMar>
            <w:vAlign w:val="center"/>
          </w:tcPr>
          <w:p w14:paraId="728B728A" w14:textId="77777777" w:rsidR="00476DCC" w:rsidRDefault="00084C83">
            <w:pPr>
              <w:spacing w:before="40" w:after="40"/>
              <w:ind w:left="100" w:right="100"/>
              <w:jc w:val="center"/>
              <w:rPr>
                <w:ins w:id="93" w:author="Luke McGuinness" w:date="2021-02-26T16:05:00Z"/>
              </w:rPr>
            </w:pPr>
            <w:ins w:id="94"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8B" w14:textId="77777777" w:rsidR="00476DCC" w:rsidRDefault="00084C83">
            <w:pPr>
              <w:spacing w:before="40" w:after="40"/>
              <w:ind w:left="100" w:right="100"/>
              <w:jc w:val="center"/>
              <w:rPr>
                <w:ins w:id="95" w:author="Luke McGuinness" w:date="2021-02-26T16:05:00Z"/>
              </w:rPr>
            </w:pPr>
            <w:ins w:id="96" w:author="Luke McGuinness" w:date="2021-02-26T16:05:00Z">
              <w:r>
                <w:rPr>
                  <w:rFonts w:ascii="Arial" w:eastAsia="Arial" w:hAnsi="Arial" w:cs="Arial"/>
                  <w:color w:val="111111"/>
                  <w:sz w:val="14"/>
                  <w:szCs w:val="14"/>
                </w:rPr>
                <w:t>Data will be made available in the future (no link provided)</w:t>
              </w:r>
            </w:ins>
          </w:p>
        </w:tc>
        <w:tc>
          <w:tcPr>
            <w:tcW w:w="0" w:type="auto"/>
            <w:shd w:val="clear" w:color="auto" w:fill="FFFFFF"/>
            <w:tcMar>
              <w:top w:w="0" w:type="dxa"/>
              <w:left w:w="0" w:type="dxa"/>
              <w:bottom w:w="0" w:type="dxa"/>
              <w:right w:w="0" w:type="dxa"/>
            </w:tcMar>
            <w:vAlign w:val="center"/>
          </w:tcPr>
          <w:p w14:paraId="728B728C" w14:textId="77777777" w:rsidR="00476DCC" w:rsidRDefault="00084C83">
            <w:pPr>
              <w:spacing w:before="40" w:after="40"/>
              <w:ind w:left="100" w:right="100"/>
              <w:rPr>
                <w:ins w:id="97" w:author="Luke McGuinness" w:date="2021-02-26T16:05:00Z"/>
              </w:rPr>
            </w:pPr>
            <w:ins w:id="98" w:author="Luke McGuinness" w:date="2021-02-26T16:05:00Z">
              <w:r>
                <w:rPr>
                  <w:rFonts w:ascii="Arial" w:eastAsia="Arial" w:hAnsi="Arial" w:cs="Arial"/>
                  <w:color w:val="111111"/>
                  <w:sz w:val="14"/>
                  <w:szCs w:val="14"/>
                </w:rPr>
                <w:t>"Data will be deposited in Dryad upon publication" [19]</w:t>
              </w:r>
            </w:ins>
          </w:p>
        </w:tc>
      </w:tr>
      <w:tr w:rsidR="00476DCC" w14:paraId="728B7292" w14:textId="77777777">
        <w:trPr>
          <w:cantSplit/>
          <w:jc w:val="center"/>
          <w:ins w:id="99" w:author="Luke McGuinness" w:date="2021-02-26T16:05:00Z"/>
        </w:trPr>
        <w:tc>
          <w:tcPr>
            <w:tcW w:w="0" w:type="auto"/>
            <w:shd w:val="clear" w:color="auto" w:fill="DDDDDD"/>
            <w:tcMar>
              <w:top w:w="0" w:type="dxa"/>
              <w:left w:w="0" w:type="dxa"/>
              <w:bottom w:w="0" w:type="dxa"/>
              <w:right w:w="0" w:type="dxa"/>
            </w:tcMar>
            <w:vAlign w:val="center"/>
          </w:tcPr>
          <w:p w14:paraId="728B728E" w14:textId="77777777" w:rsidR="00476DCC" w:rsidRDefault="00084C83">
            <w:pPr>
              <w:spacing w:before="40" w:after="40"/>
              <w:ind w:left="100" w:right="100"/>
              <w:jc w:val="center"/>
              <w:rPr>
                <w:ins w:id="100" w:author="Luke McGuinness" w:date="2021-02-26T16:05:00Z"/>
              </w:rPr>
            </w:pPr>
            <w:ins w:id="101" w:author="Luke McGuinness" w:date="2021-02-26T16:05:00Z">
              <w:r>
                <w:rPr>
                  <w:rFonts w:ascii="Arial" w:eastAsia="Arial" w:hAnsi="Arial" w:cs="Arial"/>
                  <w:b/>
                  <w:color w:val="111111"/>
                  <w:sz w:val="14"/>
                  <w:szCs w:val="14"/>
                </w:rPr>
                <w:t>5</w:t>
              </w:r>
            </w:ins>
          </w:p>
        </w:tc>
        <w:tc>
          <w:tcPr>
            <w:tcW w:w="0" w:type="auto"/>
            <w:shd w:val="clear" w:color="auto" w:fill="DDDDDD"/>
            <w:tcMar>
              <w:top w:w="0" w:type="dxa"/>
              <w:left w:w="0" w:type="dxa"/>
              <w:bottom w:w="0" w:type="dxa"/>
              <w:right w:w="0" w:type="dxa"/>
            </w:tcMar>
            <w:vAlign w:val="center"/>
          </w:tcPr>
          <w:p w14:paraId="728B728F" w14:textId="77777777" w:rsidR="00476DCC" w:rsidRDefault="00084C83">
            <w:pPr>
              <w:spacing w:before="40" w:after="40"/>
              <w:ind w:left="100" w:right="100"/>
              <w:jc w:val="center"/>
              <w:rPr>
                <w:ins w:id="102" w:author="Luke McGuinness" w:date="2021-02-26T16:05:00Z"/>
              </w:rPr>
            </w:pPr>
            <w:ins w:id="103" w:author="Luke McGuinness" w:date="2021-02-26T16:05:00Z">
              <w:r>
                <w:rPr>
                  <w:rFonts w:ascii="Arial" w:eastAsia="Arial" w:hAnsi="Arial" w:cs="Arial"/>
                  <w:color w:val="111111"/>
                  <w:sz w:val="14"/>
                  <w:szCs w:val="14"/>
                </w:rPr>
                <w:t>"Closed"</w:t>
              </w:r>
            </w:ins>
          </w:p>
        </w:tc>
        <w:tc>
          <w:tcPr>
            <w:tcW w:w="0" w:type="auto"/>
            <w:shd w:val="clear" w:color="auto" w:fill="DDDDDD"/>
            <w:tcMar>
              <w:top w:w="0" w:type="dxa"/>
              <w:left w:w="0" w:type="dxa"/>
              <w:bottom w:w="0" w:type="dxa"/>
              <w:right w:w="0" w:type="dxa"/>
            </w:tcMar>
            <w:vAlign w:val="center"/>
          </w:tcPr>
          <w:p w14:paraId="728B7290" w14:textId="77777777" w:rsidR="00476DCC" w:rsidRDefault="00084C83">
            <w:pPr>
              <w:spacing w:before="40" w:after="40"/>
              <w:ind w:left="100" w:right="100"/>
              <w:jc w:val="center"/>
              <w:rPr>
                <w:ins w:id="104" w:author="Luke McGuinness" w:date="2021-02-26T16:05:00Z"/>
              </w:rPr>
            </w:pPr>
            <w:ins w:id="105" w:author="Luke McGuinness" w:date="2021-02-26T16:05:00Z">
              <w:r>
                <w:rPr>
                  <w:rFonts w:ascii="Arial" w:eastAsia="Arial" w:hAnsi="Arial" w:cs="Arial"/>
                  <w:color w:val="111111"/>
                  <w:sz w:val="14"/>
                  <w:szCs w:val="14"/>
                </w:rPr>
                <w:t>Data available from central repository (access-controlled or open access), but insufficient detail available to find specific dataset</w:t>
              </w:r>
            </w:ins>
          </w:p>
        </w:tc>
        <w:tc>
          <w:tcPr>
            <w:tcW w:w="0" w:type="auto"/>
            <w:shd w:val="clear" w:color="auto" w:fill="DDDDDD"/>
            <w:tcMar>
              <w:top w:w="0" w:type="dxa"/>
              <w:left w:w="0" w:type="dxa"/>
              <w:bottom w:w="0" w:type="dxa"/>
              <w:right w:w="0" w:type="dxa"/>
            </w:tcMar>
            <w:vAlign w:val="center"/>
          </w:tcPr>
          <w:p w14:paraId="728B7291" w14:textId="77777777" w:rsidR="00476DCC" w:rsidRDefault="00084C83">
            <w:pPr>
              <w:spacing w:before="40" w:after="40"/>
              <w:ind w:left="100" w:right="100"/>
              <w:rPr>
                <w:ins w:id="106" w:author="Luke McGuinness" w:date="2021-02-26T16:05:00Z"/>
              </w:rPr>
            </w:pPr>
            <w:ins w:id="107" w:author="Luke McGuinness" w:date="2021-02-26T16:05:00Z">
              <w:r>
                <w:rPr>
                  <w:rFonts w:ascii="Arial" w:eastAsia="Arial" w:hAnsi="Arial" w:cs="Arial"/>
                  <w:color w:val="111111"/>
                  <w:sz w:val="14"/>
                  <w:szCs w:val="14"/>
                </w:rPr>
                <w:t xml:space="preserve">"Data were obtained from the international </w:t>
              </w:r>
              <w:proofErr w:type="spellStart"/>
              <w:r>
                <w:rPr>
                  <w:rFonts w:ascii="Arial" w:eastAsia="Arial" w:hAnsi="Arial" w:cs="Arial"/>
                  <w:color w:val="111111"/>
                  <w:sz w:val="14"/>
                  <w:szCs w:val="14"/>
                </w:rPr>
                <w:t>MSBase</w:t>
              </w:r>
              <w:proofErr w:type="spellEnd"/>
              <w:r>
                <w:rPr>
                  <w:rFonts w:ascii="Arial" w:eastAsia="Arial" w:hAnsi="Arial" w:cs="Arial"/>
                  <w:color w:val="111111"/>
                  <w:sz w:val="14"/>
                  <w:szCs w:val="14"/>
                </w:rPr>
                <w:t xml:space="preserve"> cohort study. Information regarding data availability can be obtained at https://www.msbase.org/." OR  </w:t>
              </w:r>
              <w:r>
                <w:rPr>
                  <w:rFonts w:ascii="Arial" w:eastAsia="Arial" w:hAnsi="Arial" w:cs="Arial"/>
                  <w:color w:val="111111"/>
                  <w:sz w:val="14"/>
                  <w:szCs w:val="14"/>
                </w:rPr>
                <w:br/>
                <w:t>Daily diagnosis number of countries outside China is download from WHO situation reports (https://www.who.int/emergencies/diseases/novel-coronavirus-2019/situation-reports).   https://www.who.int/emergencies/diseases/novel-coronavirus-2019/situation-reports [20]</w:t>
              </w:r>
            </w:ins>
          </w:p>
        </w:tc>
      </w:tr>
      <w:tr w:rsidR="00476DCC" w14:paraId="728B7297" w14:textId="77777777">
        <w:trPr>
          <w:cantSplit/>
          <w:jc w:val="center"/>
          <w:ins w:id="108" w:author="Luke McGuinness" w:date="2021-02-26T16:05:00Z"/>
        </w:trPr>
        <w:tc>
          <w:tcPr>
            <w:tcW w:w="0" w:type="auto"/>
            <w:shd w:val="clear" w:color="auto" w:fill="FFFFFF"/>
            <w:tcMar>
              <w:top w:w="0" w:type="dxa"/>
              <w:left w:w="0" w:type="dxa"/>
              <w:bottom w:w="0" w:type="dxa"/>
              <w:right w:w="0" w:type="dxa"/>
            </w:tcMar>
            <w:vAlign w:val="center"/>
          </w:tcPr>
          <w:p w14:paraId="728B7293" w14:textId="77777777" w:rsidR="00476DCC" w:rsidRDefault="00084C83">
            <w:pPr>
              <w:spacing w:before="40" w:after="40"/>
              <w:ind w:left="100" w:right="100"/>
              <w:jc w:val="center"/>
              <w:rPr>
                <w:ins w:id="109" w:author="Luke McGuinness" w:date="2021-02-26T16:05:00Z"/>
              </w:rPr>
            </w:pPr>
            <w:ins w:id="110" w:author="Luke McGuinness" w:date="2021-02-26T16:05:00Z">
              <w:r>
                <w:rPr>
                  <w:rFonts w:ascii="Arial" w:eastAsia="Arial" w:hAnsi="Arial" w:cs="Arial"/>
                  <w:b/>
                  <w:color w:val="111111"/>
                  <w:sz w:val="14"/>
                  <w:szCs w:val="14"/>
                </w:rPr>
                <w:t>6</w:t>
              </w:r>
            </w:ins>
          </w:p>
        </w:tc>
        <w:tc>
          <w:tcPr>
            <w:tcW w:w="0" w:type="auto"/>
            <w:shd w:val="clear" w:color="auto" w:fill="FFFFFF"/>
            <w:tcMar>
              <w:top w:w="0" w:type="dxa"/>
              <w:left w:w="0" w:type="dxa"/>
              <w:bottom w:w="0" w:type="dxa"/>
              <w:right w:w="0" w:type="dxa"/>
            </w:tcMar>
            <w:vAlign w:val="center"/>
          </w:tcPr>
          <w:p w14:paraId="728B7294" w14:textId="77777777" w:rsidR="00476DCC" w:rsidRDefault="00084C83">
            <w:pPr>
              <w:spacing w:before="40" w:after="40"/>
              <w:ind w:left="100" w:right="100"/>
              <w:jc w:val="center"/>
              <w:rPr>
                <w:ins w:id="111" w:author="Luke McGuinness" w:date="2021-02-26T16:05:00Z"/>
              </w:rPr>
            </w:pPr>
            <w:ins w:id="112" w:author="Luke McGuinness" w:date="2021-02-26T16:05:00Z">
              <w:r>
                <w:rPr>
                  <w:rFonts w:ascii="Arial" w:eastAsia="Arial" w:hAnsi="Arial" w:cs="Arial"/>
                  <w:color w:val="111111"/>
                  <w:sz w:val="14"/>
                  <w:szCs w:val="14"/>
                </w:rPr>
                <w:t>"Closed"</w:t>
              </w:r>
            </w:ins>
          </w:p>
        </w:tc>
        <w:tc>
          <w:tcPr>
            <w:tcW w:w="0" w:type="auto"/>
            <w:shd w:val="clear" w:color="auto" w:fill="FFFFFF"/>
            <w:tcMar>
              <w:top w:w="0" w:type="dxa"/>
              <w:left w:w="0" w:type="dxa"/>
              <w:bottom w:w="0" w:type="dxa"/>
              <w:right w:w="0" w:type="dxa"/>
            </w:tcMar>
            <w:vAlign w:val="center"/>
          </w:tcPr>
          <w:p w14:paraId="728B7295" w14:textId="77777777" w:rsidR="00476DCC" w:rsidRDefault="00084C83">
            <w:pPr>
              <w:spacing w:before="40" w:after="40"/>
              <w:ind w:left="100" w:right="100"/>
              <w:jc w:val="center"/>
              <w:rPr>
                <w:ins w:id="113" w:author="Luke McGuinness" w:date="2021-02-26T16:05:00Z"/>
              </w:rPr>
            </w:pPr>
            <w:ins w:id="114" w:author="Luke McGuinness" w:date="2021-02-26T16:05:00Z">
              <w:r>
                <w:rPr>
                  <w:rFonts w:ascii="Arial" w:eastAsia="Arial" w:hAnsi="Arial" w:cs="Arial"/>
                  <w:color w:val="111111"/>
                  <w:sz w:val="14"/>
                  <w:szCs w:val="14"/>
                </w:rPr>
                <w:t xml:space="preserve">Data available from central access-controlled repository, and sufficient details included to identify specific dataset </w:t>
              </w:r>
              <w:proofErr w:type="gramStart"/>
              <w:r>
                <w:rPr>
                  <w:rFonts w:ascii="Arial" w:eastAsia="Arial" w:hAnsi="Arial" w:cs="Arial"/>
                  <w:color w:val="111111"/>
                  <w:sz w:val="14"/>
                  <w:szCs w:val="14"/>
                </w:rPr>
                <w:t>e.g.</w:t>
              </w:r>
              <w:proofErr w:type="gramEnd"/>
              <w:r>
                <w:rPr>
                  <w:rFonts w:ascii="Arial" w:eastAsia="Arial" w:hAnsi="Arial" w:cs="Arial"/>
                  <w:color w:val="111111"/>
                  <w:sz w:val="14"/>
                  <w:szCs w:val="14"/>
                </w:rPr>
                <w:t xml:space="preserve"> via extract or accession ID or date stamp</w:t>
              </w:r>
            </w:ins>
          </w:p>
        </w:tc>
        <w:tc>
          <w:tcPr>
            <w:tcW w:w="0" w:type="auto"/>
            <w:shd w:val="clear" w:color="auto" w:fill="FFFFFF"/>
            <w:tcMar>
              <w:top w:w="0" w:type="dxa"/>
              <w:left w:w="0" w:type="dxa"/>
              <w:bottom w:w="0" w:type="dxa"/>
              <w:right w:w="0" w:type="dxa"/>
            </w:tcMar>
            <w:vAlign w:val="center"/>
          </w:tcPr>
          <w:p w14:paraId="728B7296" w14:textId="77777777" w:rsidR="00476DCC" w:rsidRDefault="00084C83">
            <w:pPr>
              <w:spacing w:before="40" w:after="40"/>
              <w:ind w:left="100" w:right="100"/>
              <w:rPr>
                <w:ins w:id="115" w:author="Luke McGuinness" w:date="2021-02-26T16:05:00Z"/>
              </w:rPr>
            </w:pPr>
            <w:ins w:id="116" w:author="Luke McGuinness" w:date="2021-02-26T16:05:00Z">
              <w:r>
                <w:rPr>
                  <w:rFonts w:ascii="Arial" w:eastAsia="Arial" w:hAnsi="Arial" w:cs="Arial"/>
                  <w:color w:val="111111"/>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111111"/>
                  <w:sz w:val="14"/>
                  <w:szCs w:val="14"/>
                </w:rPr>
                <w:t>health related</w:t>
              </w:r>
              <w:proofErr w:type="gramEnd"/>
              <w:r>
                <w:rPr>
                  <w:rFonts w:ascii="Arial" w:eastAsia="Arial" w:hAnsi="Arial" w:cs="Arial"/>
                  <w:color w:val="111111"/>
                  <w:sz w:val="14"/>
                  <w:szCs w:val="14"/>
                </w:rPr>
                <w:t xml:space="preserve"> research that is in the public interest." [21]</w:t>
              </w:r>
            </w:ins>
          </w:p>
        </w:tc>
      </w:tr>
      <w:tr w:rsidR="00476DCC" w14:paraId="728B729C" w14:textId="77777777">
        <w:trPr>
          <w:cantSplit/>
          <w:jc w:val="center"/>
          <w:ins w:id="117" w:author="Luke McGuinness" w:date="2021-02-26T16:05:00Z"/>
        </w:trPr>
        <w:tc>
          <w:tcPr>
            <w:tcW w:w="0" w:type="auto"/>
            <w:shd w:val="clear" w:color="auto" w:fill="DDDDDD"/>
            <w:tcMar>
              <w:top w:w="0" w:type="dxa"/>
              <w:left w:w="0" w:type="dxa"/>
              <w:bottom w:w="0" w:type="dxa"/>
              <w:right w:w="0" w:type="dxa"/>
            </w:tcMar>
            <w:vAlign w:val="center"/>
          </w:tcPr>
          <w:p w14:paraId="728B7298" w14:textId="77777777" w:rsidR="00476DCC" w:rsidRDefault="00084C83">
            <w:pPr>
              <w:spacing w:before="40" w:after="40"/>
              <w:ind w:left="100" w:right="100"/>
              <w:jc w:val="center"/>
              <w:rPr>
                <w:ins w:id="118" w:author="Luke McGuinness" w:date="2021-02-26T16:05:00Z"/>
              </w:rPr>
            </w:pPr>
            <w:ins w:id="119" w:author="Luke McGuinness" w:date="2021-02-26T16:05:00Z">
              <w:r>
                <w:rPr>
                  <w:rFonts w:ascii="Arial" w:eastAsia="Arial" w:hAnsi="Arial" w:cs="Arial"/>
                  <w:b/>
                  <w:color w:val="111111"/>
                  <w:sz w:val="14"/>
                  <w:szCs w:val="14"/>
                </w:rPr>
                <w:t>7</w:t>
              </w:r>
            </w:ins>
          </w:p>
        </w:tc>
        <w:tc>
          <w:tcPr>
            <w:tcW w:w="0" w:type="auto"/>
            <w:shd w:val="clear" w:color="auto" w:fill="DDDDDD"/>
            <w:tcMar>
              <w:top w:w="0" w:type="dxa"/>
              <w:left w:w="0" w:type="dxa"/>
              <w:bottom w:w="0" w:type="dxa"/>
              <w:right w:w="0" w:type="dxa"/>
            </w:tcMar>
            <w:vAlign w:val="center"/>
          </w:tcPr>
          <w:p w14:paraId="728B7299" w14:textId="77777777" w:rsidR="00476DCC" w:rsidRDefault="00084C83">
            <w:pPr>
              <w:spacing w:before="40" w:after="40"/>
              <w:ind w:left="100" w:right="100"/>
              <w:jc w:val="center"/>
              <w:rPr>
                <w:ins w:id="120" w:author="Luke McGuinness" w:date="2021-02-26T16:05:00Z"/>
              </w:rPr>
            </w:pPr>
            <w:ins w:id="121" w:author="Luke McGuinness" w:date="2021-02-26T16:05:00Z">
              <w:r>
                <w:rPr>
                  <w:rFonts w:ascii="Arial" w:eastAsia="Arial" w:hAnsi="Arial" w:cs="Arial"/>
                  <w:color w:val="111111"/>
                  <w:sz w:val="14"/>
                  <w:szCs w:val="14"/>
                </w:rPr>
                <w:t>"Open"</w:t>
              </w:r>
            </w:ins>
          </w:p>
        </w:tc>
        <w:tc>
          <w:tcPr>
            <w:tcW w:w="0" w:type="auto"/>
            <w:shd w:val="clear" w:color="auto" w:fill="DDDDDD"/>
            <w:tcMar>
              <w:top w:w="0" w:type="dxa"/>
              <w:left w:w="0" w:type="dxa"/>
              <w:bottom w:w="0" w:type="dxa"/>
              <w:right w:w="0" w:type="dxa"/>
            </w:tcMar>
            <w:vAlign w:val="center"/>
          </w:tcPr>
          <w:p w14:paraId="728B729A" w14:textId="77777777" w:rsidR="00476DCC" w:rsidRDefault="00084C83">
            <w:pPr>
              <w:spacing w:before="40" w:after="40"/>
              <w:ind w:left="100" w:right="100"/>
              <w:jc w:val="center"/>
              <w:rPr>
                <w:ins w:id="122" w:author="Luke McGuinness" w:date="2021-02-26T16:05:00Z"/>
              </w:rPr>
            </w:pPr>
            <w:ins w:id="123" w:author="Luke McGuinness" w:date="2021-02-26T16:05:00Z">
              <w:r>
                <w:rPr>
                  <w:rFonts w:ascii="Arial" w:eastAsia="Arial" w:hAnsi="Arial" w:cs="Arial"/>
                  <w:color w:val="111111"/>
                  <w:sz w:val="14"/>
                  <w:szCs w:val="14"/>
                </w:rPr>
                <w:t>Data available in the manuscript/supplementary files</w:t>
              </w:r>
            </w:ins>
          </w:p>
        </w:tc>
        <w:tc>
          <w:tcPr>
            <w:tcW w:w="0" w:type="auto"/>
            <w:shd w:val="clear" w:color="auto" w:fill="DDDDDD"/>
            <w:tcMar>
              <w:top w:w="0" w:type="dxa"/>
              <w:left w:w="0" w:type="dxa"/>
              <w:bottom w:w="0" w:type="dxa"/>
              <w:right w:w="0" w:type="dxa"/>
            </w:tcMar>
            <w:vAlign w:val="center"/>
          </w:tcPr>
          <w:p w14:paraId="728B729B" w14:textId="77777777" w:rsidR="00476DCC" w:rsidRDefault="00084C83">
            <w:pPr>
              <w:spacing w:before="40" w:after="40"/>
              <w:ind w:left="100" w:right="100"/>
              <w:rPr>
                <w:ins w:id="124" w:author="Luke McGuinness" w:date="2021-02-26T16:05:00Z"/>
              </w:rPr>
            </w:pPr>
            <w:ins w:id="125" w:author="Luke McGuinness" w:date="2021-02-26T16:05:00Z">
              <w:r>
                <w:rPr>
                  <w:rFonts w:ascii="Arial" w:eastAsia="Arial" w:hAnsi="Arial" w:cs="Arial"/>
                  <w:color w:val="111111"/>
                  <w:sz w:val="14"/>
                  <w:szCs w:val="14"/>
                </w:rPr>
                <w:t>"All data related to this study are present in the paper or the Supplementary Materials. . ." [22]</w:t>
              </w:r>
            </w:ins>
          </w:p>
        </w:tc>
      </w:tr>
      <w:tr w:rsidR="00476DCC" w14:paraId="728B72A1" w14:textId="77777777">
        <w:trPr>
          <w:cantSplit/>
          <w:jc w:val="center"/>
          <w:ins w:id="126" w:author="Luke McGuinness" w:date="2021-02-26T16:05:00Z"/>
        </w:trPr>
        <w:tc>
          <w:tcPr>
            <w:tcW w:w="0" w:type="auto"/>
            <w:tcBorders>
              <w:bottom w:val="single" w:sz="16" w:space="0" w:color="000000"/>
            </w:tcBorders>
            <w:shd w:val="clear" w:color="auto" w:fill="FFFFFF"/>
            <w:tcMar>
              <w:top w:w="0" w:type="dxa"/>
              <w:left w:w="0" w:type="dxa"/>
              <w:bottom w:w="0" w:type="dxa"/>
              <w:right w:w="0" w:type="dxa"/>
            </w:tcMar>
            <w:vAlign w:val="center"/>
          </w:tcPr>
          <w:p w14:paraId="728B729D" w14:textId="77777777" w:rsidR="00476DCC" w:rsidRDefault="00084C83">
            <w:pPr>
              <w:spacing w:before="40" w:after="40"/>
              <w:ind w:left="100" w:right="100"/>
              <w:jc w:val="center"/>
              <w:rPr>
                <w:ins w:id="127" w:author="Luke McGuinness" w:date="2021-02-26T16:05:00Z"/>
              </w:rPr>
            </w:pPr>
            <w:ins w:id="128" w:author="Luke McGuinness" w:date="2021-02-26T16:05:00Z">
              <w:r>
                <w:rPr>
                  <w:rFonts w:ascii="Arial" w:eastAsia="Arial" w:hAnsi="Arial" w:cs="Arial"/>
                  <w:b/>
                  <w:color w:val="111111"/>
                  <w:sz w:val="14"/>
                  <w:szCs w:val="14"/>
                </w:rPr>
                <w:t>8</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9E" w14:textId="77777777" w:rsidR="00476DCC" w:rsidRDefault="00084C83">
            <w:pPr>
              <w:spacing w:before="40" w:after="40"/>
              <w:ind w:left="100" w:right="100"/>
              <w:jc w:val="center"/>
              <w:rPr>
                <w:ins w:id="129" w:author="Luke McGuinness" w:date="2021-02-26T16:05:00Z"/>
              </w:rPr>
            </w:pPr>
            <w:ins w:id="130" w:author="Luke McGuinness" w:date="2021-02-26T16:05:00Z">
              <w:r>
                <w:rPr>
                  <w:rFonts w:ascii="Arial" w:eastAsia="Arial" w:hAnsi="Arial" w:cs="Arial"/>
                  <w:color w:val="111111"/>
                  <w:sz w:val="14"/>
                  <w:szCs w:val="14"/>
                </w:rPr>
                <w:t>"Open"</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9F" w14:textId="77777777" w:rsidR="00476DCC" w:rsidRDefault="00084C83">
            <w:pPr>
              <w:spacing w:before="40" w:after="40"/>
              <w:ind w:left="100" w:right="100"/>
              <w:jc w:val="center"/>
              <w:rPr>
                <w:ins w:id="131" w:author="Luke McGuinness" w:date="2021-02-26T16:05:00Z"/>
              </w:rPr>
            </w:pPr>
            <w:ins w:id="132" w:author="Luke McGuinness" w:date="2021-02-26T16:05:00Z">
              <w:r>
                <w:rPr>
                  <w:rFonts w:ascii="Arial" w:eastAsia="Arial" w:hAnsi="Arial" w:cs="Arial"/>
                  <w:color w:val="111111"/>
                  <w:sz w:val="14"/>
                  <w:szCs w:val="14"/>
                </w:rPr>
                <w:t xml:space="preserve">Data available via </w:t>
              </w:r>
              <w:proofErr w:type="spellStart"/>
              <w:proofErr w:type="gramStart"/>
              <w:r>
                <w:rPr>
                  <w:rFonts w:ascii="Arial" w:eastAsia="Arial" w:hAnsi="Arial" w:cs="Arial"/>
                  <w:color w:val="111111"/>
                  <w:sz w:val="14"/>
                  <w:szCs w:val="14"/>
                </w:rPr>
                <w:t>a</w:t>
              </w:r>
              <w:proofErr w:type="spellEnd"/>
              <w:proofErr w:type="gramEnd"/>
              <w:r>
                <w:rPr>
                  <w:rFonts w:ascii="Arial" w:eastAsia="Arial" w:hAnsi="Arial" w:cs="Arial"/>
                  <w:color w:val="111111"/>
                  <w:sz w:val="14"/>
                  <w:szCs w:val="14"/>
                </w:rPr>
                <w:t xml:space="preserve"> online repository that is not access-controlled e.g. Dryad, </w:t>
              </w:r>
              <w:proofErr w:type="spellStart"/>
              <w:r>
                <w:rPr>
                  <w:rFonts w:ascii="Arial" w:eastAsia="Arial" w:hAnsi="Arial" w:cs="Arial"/>
                  <w:color w:val="111111"/>
                  <w:sz w:val="14"/>
                  <w:szCs w:val="14"/>
                </w:rPr>
                <w:t>Zenodo</w:t>
              </w:r>
              <w:proofErr w:type="spellEnd"/>
            </w:ins>
          </w:p>
        </w:tc>
        <w:tc>
          <w:tcPr>
            <w:tcW w:w="0" w:type="auto"/>
            <w:tcBorders>
              <w:bottom w:val="single" w:sz="16" w:space="0" w:color="000000"/>
            </w:tcBorders>
            <w:shd w:val="clear" w:color="auto" w:fill="FFFFFF"/>
            <w:tcMar>
              <w:top w:w="0" w:type="dxa"/>
              <w:left w:w="0" w:type="dxa"/>
              <w:bottom w:w="0" w:type="dxa"/>
              <w:right w:w="0" w:type="dxa"/>
            </w:tcMar>
            <w:vAlign w:val="center"/>
          </w:tcPr>
          <w:p w14:paraId="728B72A0" w14:textId="77777777" w:rsidR="00476DCC" w:rsidRDefault="00084C83">
            <w:pPr>
              <w:spacing w:before="40" w:after="40"/>
              <w:ind w:left="100" w:right="100"/>
              <w:rPr>
                <w:ins w:id="133" w:author="Luke McGuinness" w:date="2021-02-26T16:05:00Z"/>
              </w:rPr>
            </w:pPr>
            <w:ins w:id="134" w:author="Luke McGuinness" w:date="2021-02-26T16:05:00Z">
              <w:r>
                <w:rPr>
                  <w:rFonts w:ascii="Arial" w:eastAsia="Arial" w:hAnsi="Arial" w:cs="Arial"/>
                  <w:color w:val="111111"/>
                  <w:sz w:val="14"/>
                  <w:szCs w:val="14"/>
                </w:rPr>
                <w:t>"Extracted data used in this meta-analysis and analysis code are available at www.doi.org/10.5281/zenodo.3149365." [23]</w:t>
              </w:r>
            </w:ins>
          </w:p>
        </w:tc>
      </w:tr>
    </w:tbl>
    <w:p w14:paraId="728B72A2" w14:textId="77777777" w:rsidR="00476DCC" w:rsidRDefault="00084C83">
      <w:pPr>
        <w:rPr>
          <w:ins w:id="135" w:author="Luke McGuinness" w:date="2021-02-26T16:05:00Z"/>
        </w:rPr>
      </w:pPr>
      <w:ins w:id="136" w:author="Luke McGuinness" w:date="2021-02-26T16:05:00Z">
        <w:r>
          <w:br w:type="page"/>
        </w:r>
      </w:ins>
    </w:p>
    <w:p w14:paraId="728B72A3" w14:textId="77777777" w:rsidR="00476DCC" w:rsidRDefault="00084C83">
      <w:pPr>
        <w:pStyle w:val="Heading2"/>
      </w:pPr>
      <w:bookmarkStart w:id="137" w:name="data-extraction"/>
      <w:r>
        <w:lastRenderedPageBreak/>
        <w:t>Data extraction</w:t>
      </w:r>
      <w:bookmarkEnd w:id="137"/>
    </w:p>
    <w:p w14:paraId="728B72A4" w14:textId="71B10984" w:rsidR="00476DCC" w:rsidRDefault="00084C83">
      <w:pPr>
        <w:pStyle w:val="FirstParagraph"/>
      </w:pPr>
      <w:r>
        <w:t xml:space="preserve">The data availability statements of preprints posted on the medRxiv preprint repository between 25th June 2019 (the date of first publication of a preprint on medRxiv) and 1st May 2020 were extracted using the </w:t>
      </w:r>
      <w:r>
        <w:rPr>
          <w:rStyle w:val="VerbatimChar"/>
        </w:rPr>
        <w:t>medrxivr</w:t>
      </w:r>
      <w:r>
        <w:t xml:space="preserve"> and </w:t>
      </w:r>
      <w:proofErr w:type="spellStart"/>
      <w:r>
        <w:rPr>
          <w:rStyle w:val="VerbatimChar"/>
        </w:rPr>
        <w:t>rvest</w:t>
      </w:r>
      <w:proofErr w:type="spellEnd"/>
      <w:r>
        <w:t xml:space="preserve"> R packages.[</w:t>
      </w:r>
      <w:ins w:id="138" w:author="Luke McGuinness" w:date="2021-02-26T16:05:00Z">
        <w:r w:rsidR="00E124B6">
          <w:t>17,18</w:t>
        </w:r>
        <w:r>
          <w:t>27,28</w:t>
        </w:r>
      </w:ins>
      <w:r>
        <w:t xml:space="preserve">] 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 </w:t>
      </w:r>
      <w:proofErr w:type="spellStart"/>
      <w:r>
        <w:rPr>
          <w:rStyle w:val="VerbatimChar"/>
        </w:rPr>
        <w:t>rcrossref</w:t>
      </w:r>
      <w:proofErr w:type="spellEnd"/>
      <w:r>
        <w:t>.[</w:t>
      </w:r>
      <w:ins w:id="139" w:author="Luke McGuinness" w:date="2021-02-26T16:05:00Z">
        <w:r w:rsidR="00E124B6">
          <w:t>19</w:t>
        </w:r>
        <w:r>
          <w:t>29</w:t>
        </w:r>
      </w:ins>
      <w:r>
        <w:t>] Several other R packages were used for data cleaning and analysis. [</w:t>
      </w:r>
      <w:ins w:id="140" w:author="Luke McGuinness" w:date="2021-02-26T16:05:00Z">
        <w:r w:rsidR="00E124B6">
          <w:t>20–33</w:t>
        </w:r>
        <w:r>
          <w:t>30–43</w:t>
        </w:r>
      </w:ins>
      <w:r>
        <w:t>]</w:t>
      </w:r>
    </w:p>
    <w:p w14:paraId="728B72A5" w14:textId="77777777" w:rsidR="00476DCC" w:rsidRDefault="00084C83">
      <w:pPr>
        <w:pStyle w:val="BodyText"/>
      </w:pPr>
      <w:r>
        <w:t>The data availability statements for published articles were extracted manually into an Excel file, and are available for inspection (see Material availability section).</w:t>
      </w:r>
    </w:p>
    <w:p w14:paraId="2FC6FBEC" w14:textId="77777777" w:rsidR="00EB1346" w:rsidRDefault="00E124B6">
      <w:pPr>
        <w:pStyle w:val="Heading2"/>
        <w:rPr>
          <w:ins w:id="141" w:author="Luke McGuinness" w:date="2021-02-26T16:05:00Z"/>
        </w:rPr>
      </w:pPr>
      <w:bookmarkStart w:id="142" w:name="Xd2d9ec622e69fd579cefdf2e886020d39bf2ea7"/>
      <w:ins w:id="143" w:author="Luke McGuinness" w:date="2021-02-26T16:05:00Z">
        <w:r>
          <w:t>Categorization of data availability statements</w:t>
        </w:r>
        <w:bookmarkEnd w:id="142"/>
      </w:ins>
    </w:p>
    <w:p w14:paraId="728B72A6" w14:textId="77777777" w:rsidR="00476DCC" w:rsidRDefault="00084C83">
      <w:pPr>
        <w:pStyle w:val="Heading2"/>
        <w:rPr>
          <w:ins w:id="144" w:author="Luke McGuinness" w:date="2021-02-26T16:05:00Z"/>
        </w:rPr>
      </w:pPr>
      <w:bookmarkStart w:id="145" w:name="analysis"/>
      <w:ins w:id="146" w:author="Luke McGuinness" w:date="2021-02-26T16:05:00Z">
        <w:r>
          <w:t>Analysis</w:t>
        </w:r>
        <w:bookmarkEnd w:id="145"/>
      </w:ins>
    </w:p>
    <w:p w14:paraId="536C264C" w14:textId="77777777" w:rsidR="00EB1346" w:rsidRDefault="00084C83">
      <w:pPr>
        <w:pStyle w:val="FirstParagraph"/>
        <w:rPr>
          <w:ins w:id="147" w:author="Luke McGuinness" w:date="2021-02-26T16:05:00Z"/>
        </w:rPr>
      </w:pPr>
      <w:moveFromRangeStart w:id="148" w:author="Luke McGuinness" w:date="2021-02-26T16:05:00Z" w:name="move65247928"/>
      <w:moveFrom w:id="149" w:author="Luke McGuinness" w:date="2021-02-26T16:05:00Z">
        <w:r>
          <w:t xml:space="preserve">A pre-specified classification system was developed to categorize each data availability statement as describing either open or closed data, with additional ordered sub-categories indicating the degree of openness (see Table 1). </w:t>
        </w:r>
      </w:moveFrom>
      <w:moveFromRangeEnd w:id="148"/>
      <w:ins w:id="150" w:author="Luke McGuinness" w:date="2021-02-26T16:05:00Z">
        <w:r w:rsidR="00E124B6">
          <w:t>The system was based on the “Findability” and “Accessibility” elements of the FAIR framework,[34] the categories used by previous effort to categorize published data availability statements,[4,11], our own experience of medRxiv data availability statements, and discussion with colleagues.</w:t>
        </w:r>
      </w:ins>
    </w:p>
    <w:p w14:paraId="770618A2" w14:textId="77777777" w:rsidR="00EB1346" w:rsidRDefault="00E124B6">
      <w:pPr>
        <w:pStyle w:val="BodyText"/>
        <w:rPr>
          <w:ins w:id="151" w:author="Luke McGuinness" w:date="2021-02-26T16:05:00Z"/>
        </w:rPr>
      </w:pPr>
      <w:ins w:id="152" w:author="Luke McGuinness" w:date="2021-02-26T16:05:00Z">
        <w:r>
          <w:t> </w:t>
        </w:r>
      </w:ins>
    </w:p>
    <w:p w14:paraId="7A833045" w14:textId="77777777" w:rsidR="00EB1346" w:rsidRDefault="00084C83">
      <w:pPr>
        <w:pStyle w:val="Compact"/>
        <w:rPr>
          <w:ins w:id="153" w:author="Luke McGuinness" w:date="2021-02-26T16:05:00Z"/>
        </w:rPr>
      </w:pPr>
      <w:moveFromRangeStart w:id="154" w:author="Luke McGuinness" w:date="2021-02-26T16:05:00Z" w:name="move65247929"/>
      <w:moveFrom w:id="155" w:author="Luke McGuinness" w:date="2021-02-26T16:05:00Z">
        <w:r>
          <w:t>Table 1: Categories used to classify the data availability statements. Illustrative examples of each category were taken from preprints included in our sample (see “Data Extraction”).[</w:t>
        </w:r>
      </w:moveFrom>
      <w:moveFromRangeEnd w:id="154"/>
      <w:ins w:id="156" w:author="Luke McGuinness" w:date="2021-02-26T16:05:00Z">
        <w:r w:rsidR="00E124B6">
          <w:t>35–43]</w:t>
        </w:r>
      </w:ins>
    </w:p>
    <w:tbl>
      <w:tblPr>
        <w:tblW w:w="5000" w:type="pct"/>
        <w:jc w:val="center"/>
        <w:tblLook w:val="0420" w:firstRow="1" w:lastRow="0" w:firstColumn="0" w:lastColumn="0" w:noHBand="0" w:noVBand="1"/>
        <w:tblPrChange w:id="157" w:author="Luke McGuinness" w:date="2021-02-26T16:05:00Z">
          <w:tblPr>
            <w:tblW w:w="0" w:type="auto"/>
            <w:jc w:val="center"/>
            <w:tblLook w:val="0420" w:firstRow="1" w:lastRow="0" w:firstColumn="0" w:lastColumn="0" w:noHBand="0" w:noVBand="1"/>
          </w:tblPr>
        </w:tblPrChange>
      </w:tblPr>
      <w:tblGrid>
        <w:gridCol w:w="457"/>
        <w:gridCol w:w="1248"/>
        <w:gridCol w:w="2773"/>
        <w:gridCol w:w="4882"/>
        <w:tblGridChange w:id="158">
          <w:tblGrid>
            <w:gridCol w:w="377"/>
            <w:gridCol w:w="80"/>
            <w:gridCol w:w="1177"/>
            <w:gridCol w:w="71"/>
            <w:gridCol w:w="2729"/>
            <w:gridCol w:w="44"/>
            <w:gridCol w:w="4882"/>
          </w:tblGrid>
        </w:tblGridChange>
      </w:tblGrid>
      <w:tr w:rsidR="00476DCC" w14:paraId="55EED896" w14:textId="77777777">
        <w:trPr>
          <w:cantSplit/>
          <w:tblHeader/>
          <w:jc w:val="center"/>
          <w:trPrChange w:id="159"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60"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466DA27C" w14:textId="77777777" w:rsidR="00476DCC" w:rsidRDefault="00084C83">
            <w:pPr>
              <w:spacing w:before="40" w:after="40"/>
              <w:ind w:left="100" w:right="100"/>
              <w:jc w:val="center"/>
              <w:rPr>
                <w:moveFrom w:id="161" w:author="Luke McGuinness" w:date="2021-02-26T16:05:00Z"/>
              </w:rPr>
              <w:pPrChange w:id="162" w:author="Luke McGuinness" w:date="2021-02-26T16:05:00Z">
                <w:pPr>
                  <w:spacing w:before="60" w:after="60"/>
                  <w:ind w:left="60" w:right="60"/>
                  <w:jc w:val="center"/>
                </w:pPr>
              </w:pPrChange>
            </w:pPr>
            <w:moveFromRangeStart w:id="163" w:author="Luke McGuinness" w:date="2021-02-26T16:05:00Z" w:name="move65247930"/>
            <w:moveFrom w:id="164" w:author="Luke McGuinness" w:date="2021-02-26T16:05:00Z">
              <w:r>
                <w:rPr>
                  <w:rFonts w:ascii="Arial" w:hAnsi="Arial"/>
                  <w:b/>
                  <w:color w:val="111111"/>
                  <w:sz w:val="14"/>
                  <w:rPrChange w:id="165" w:author="Luke McGuinness" w:date="2021-02-26T16:05:00Z">
                    <w:rPr>
                      <w:rFonts w:ascii="Arial" w:hAnsi="Arial"/>
                      <w:b/>
                      <w:color w:val="000000"/>
                      <w:sz w:val="14"/>
                    </w:rPr>
                  </w:rPrChange>
                </w:rPr>
                <w:t>Key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66"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6FF4044" w14:textId="77777777" w:rsidR="00476DCC" w:rsidRDefault="00084C83">
            <w:pPr>
              <w:spacing w:before="40" w:after="40"/>
              <w:ind w:left="100" w:right="100"/>
              <w:jc w:val="center"/>
              <w:rPr>
                <w:moveFrom w:id="167" w:author="Luke McGuinness" w:date="2021-02-26T16:05:00Z"/>
              </w:rPr>
              <w:pPrChange w:id="168" w:author="Luke McGuinness" w:date="2021-02-26T16:05:00Z">
                <w:pPr>
                  <w:spacing w:before="60" w:after="60"/>
                  <w:ind w:left="60" w:right="60"/>
                  <w:jc w:val="center"/>
                </w:pPr>
              </w:pPrChange>
            </w:pPr>
            <w:moveFrom w:id="169" w:author="Luke McGuinness" w:date="2021-02-26T16:05:00Z">
              <w:r>
                <w:rPr>
                  <w:rFonts w:ascii="Arial" w:hAnsi="Arial"/>
                  <w:b/>
                  <w:color w:val="111111"/>
                  <w:sz w:val="14"/>
                  <w:rPrChange w:id="170" w:author="Luke McGuinness" w:date="2021-02-26T16:05:00Z">
                    <w:rPr>
                      <w:rFonts w:ascii="Arial" w:hAnsi="Arial"/>
                      <w:b/>
                      <w:color w:val="000000"/>
                      <w:sz w:val="14"/>
                    </w:rPr>
                  </w:rPrChange>
                </w:rPr>
                <w:t>Main category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71"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39516D03" w14:textId="77777777" w:rsidR="00476DCC" w:rsidRDefault="00084C83">
            <w:pPr>
              <w:spacing w:before="40" w:after="40"/>
              <w:ind w:left="100" w:right="100"/>
              <w:jc w:val="center"/>
              <w:rPr>
                <w:moveFrom w:id="172" w:author="Luke McGuinness" w:date="2021-02-26T16:05:00Z"/>
              </w:rPr>
              <w:pPrChange w:id="173" w:author="Luke McGuinness" w:date="2021-02-26T16:05:00Z">
                <w:pPr>
                  <w:spacing w:before="60" w:after="60"/>
                  <w:ind w:left="60" w:right="60"/>
                  <w:jc w:val="center"/>
                </w:pPr>
              </w:pPrChange>
            </w:pPr>
            <w:moveFrom w:id="174" w:author="Luke McGuinness" w:date="2021-02-26T16:05:00Z">
              <w:r>
                <w:rPr>
                  <w:rFonts w:ascii="Arial" w:hAnsi="Arial"/>
                  <w:b/>
                  <w:color w:val="111111"/>
                  <w:sz w:val="14"/>
                  <w:rPrChange w:id="175" w:author="Luke McGuinness" w:date="2021-02-26T16:05:00Z">
                    <w:rPr>
                      <w:rFonts w:ascii="Arial" w:hAnsi="Arial"/>
                      <w:b/>
                      <w:color w:val="000000"/>
                      <w:sz w:val="14"/>
                    </w:rPr>
                  </w:rPrChange>
                </w:rPr>
                <w:t>Sub-category</w:t>
              </w:r>
            </w:moveFrom>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176" w:author="Luke McGuinness" w:date="2021-02-26T16:05:00Z">
              <w:tcPr>
                <w:tcW w:w="0" w:type="auto"/>
                <w:gridSpan w:val="2"/>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03CFCCC2" w14:textId="77777777" w:rsidR="00476DCC" w:rsidRDefault="00084C83">
            <w:pPr>
              <w:spacing w:before="40" w:after="40"/>
              <w:ind w:left="100" w:right="100"/>
              <w:jc w:val="center"/>
              <w:rPr>
                <w:moveFrom w:id="177" w:author="Luke McGuinness" w:date="2021-02-26T16:05:00Z"/>
              </w:rPr>
              <w:pPrChange w:id="178" w:author="Luke McGuinness" w:date="2021-02-26T16:05:00Z">
                <w:pPr>
                  <w:spacing w:before="60" w:after="60"/>
                  <w:ind w:left="60" w:right="60"/>
                  <w:jc w:val="center"/>
                </w:pPr>
              </w:pPrChange>
            </w:pPr>
            <w:moveFrom w:id="179" w:author="Luke McGuinness" w:date="2021-02-26T16:05:00Z">
              <w:r>
                <w:rPr>
                  <w:rFonts w:ascii="Arial" w:hAnsi="Arial"/>
                  <w:b/>
                  <w:color w:val="111111"/>
                  <w:sz w:val="14"/>
                  <w:rPrChange w:id="180" w:author="Luke McGuinness" w:date="2021-02-26T16:05:00Z">
                    <w:rPr>
                      <w:rFonts w:ascii="Arial" w:hAnsi="Arial"/>
                      <w:b/>
                      <w:color w:val="000000"/>
                      <w:sz w:val="14"/>
                    </w:rPr>
                  </w:rPrChange>
                </w:rPr>
                <w:t>Example</w:t>
              </w:r>
            </w:moveFrom>
          </w:p>
        </w:tc>
      </w:tr>
      <w:moveFromRangeEnd w:id="163"/>
      <w:tr w:rsidR="00EB1346" w14:paraId="075BA898" w14:textId="77777777">
        <w:trPr>
          <w:cantSplit/>
          <w:jc w:val="center"/>
          <w:ins w:id="181" w:author="Luke McGuinness" w:date="2021-02-26T16:05:00Z"/>
        </w:trPr>
        <w:tc>
          <w:tcPr>
            <w:tcW w:w="0" w:type="auto"/>
            <w:shd w:val="clear" w:color="auto" w:fill="FFFFFF"/>
            <w:tcMar>
              <w:top w:w="0" w:type="dxa"/>
              <w:left w:w="0" w:type="dxa"/>
              <w:bottom w:w="0" w:type="dxa"/>
              <w:right w:w="0" w:type="dxa"/>
            </w:tcMar>
            <w:vAlign w:val="center"/>
          </w:tcPr>
          <w:p w14:paraId="46F7CF7A" w14:textId="77777777" w:rsidR="00EB1346" w:rsidRDefault="00E124B6">
            <w:pPr>
              <w:spacing w:before="60" w:after="60"/>
              <w:ind w:left="60" w:right="60"/>
              <w:jc w:val="center"/>
              <w:rPr>
                <w:ins w:id="182" w:author="Luke McGuinness" w:date="2021-02-26T16:05:00Z"/>
              </w:rPr>
            </w:pPr>
            <w:ins w:id="183" w:author="Luke McGuinness" w:date="2021-02-26T16:05:00Z">
              <w:r>
                <w:rPr>
                  <w:rFonts w:ascii="Arial" w:eastAsia="Arial" w:hAnsi="Arial" w:cs="Arial"/>
                  <w:b/>
                  <w:color w:val="000000"/>
                  <w:sz w:val="14"/>
                  <w:szCs w:val="14"/>
                </w:rPr>
                <w:t>0</w:t>
              </w:r>
            </w:ins>
          </w:p>
        </w:tc>
        <w:tc>
          <w:tcPr>
            <w:tcW w:w="0" w:type="auto"/>
            <w:shd w:val="clear" w:color="auto" w:fill="FFFFFF"/>
            <w:tcMar>
              <w:top w:w="0" w:type="dxa"/>
              <w:left w:w="0" w:type="dxa"/>
              <w:bottom w:w="0" w:type="dxa"/>
              <w:right w:w="0" w:type="dxa"/>
            </w:tcMar>
            <w:vAlign w:val="center"/>
          </w:tcPr>
          <w:p w14:paraId="2BDF651F" w14:textId="77777777" w:rsidR="00EB1346" w:rsidRDefault="00E124B6">
            <w:pPr>
              <w:spacing w:before="60" w:after="60"/>
              <w:ind w:left="60" w:right="60"/>
              <w:jc w:val="center"/>
              <w:rPr>
                <w:ins w:id="184" w:author="Luke McGuinness" w:date="2021-02-26T16:05:00Z"/>
              </w:rPr>
            </w:pPr>
            <w:ins w:id="185" w:author="Luke McGuinness" w:date="2021-02-26T16:05:00Z">
              <w:r>
                <w:rPr>
                  <w:rFonts w:ascii="Arial" w:eastAsia="Arial" w:hAnsi="Arial" w:cs="Arial"/>
                  <w:color w:val="000000"/>
                  <w:sz w:val="14"/>
                  <w:szCs w:val="14"/>
                </w:rPr>
                <w:t xml:space="preserve">Not applicable (protocol for a review, commentary, </w:t>
              </w:r>
              <w:proofErr w:type="spellStart"/>
              <w:r>
                <w:rPr>
                  <w:rFonts w:ascii="Arial" w:eastAsia="Arial" w:hAnsi="Arial" w:cs="Arial"/>
                  <w:color w:val="000000"/>
                  <w:sz w:val="14"/>
                  <w:szCs w:val="14"/>
                </w:rPr>
                <w:t>etc</w:t>
              </w:r>
              <w:proofErr w:type="spellEnd"/>
              <w:r>
                <w:rPr>
                  <w:rFonts w:ascii="Arial" w:eastAsia="Arial" w:hAnsi="Arial" w:cs="Arial"/>
                  <w:color w:val="000000"/>
                  <w:sz w:val="14"/>
                  <w:szCs w:val="14"/>
                </w:rPr>
                <w:t>)</w:t>
              </w:r>
            </w:ins>
          </w:p>
        </w:tc>
        <w:tc>
          <w:tcPr>
            <w:tcW w:w="0" w:type="auto"/>
            <w:shd w:val="clear" w:color="auto" w:fill="FFFFFF"/>
            <w:tcMar>
              <w:top w:w="0" w:type="dxa"/>
              <w:left w:w="0" w:type="dxa"/>
              <w:bottom w:w="0" w:type="dxa"/>
              <w:right w:w="0" w:type="dxa"/>
            </w:tcMar>
            <w:vAlign w:val="center"/>
          </w:tcPr>
          <w:p w14:paraId="34371C05" w14:textId="77777777" w:rsidR="00EB1346" w:rsidRDefault="00EB1346">
            <w:pPr>
              <w:spacing w:before="60" w:after="60"/>
              <w:ind w:left="60" w:right="60"/>
              <w:jc w:val="center"/>
              <w:rPr>
                <w:ins w:id="186" w:author="Luke McGuinness" w:date="2021-02-26T16:05:00Z"/>
              </w:rPr>
            </w:pPr>
          </w:p>
        </w:tc>
        <w:tc>
          <w:tcPr>
            <w:tcW w:w="0" w:type="auto"/>
            <w:shd w:val="clear" w:color="auto" w:fill="FFFFFF"/>
            <w:tcMar>
              <w:top w:w="0" w:type="dxa"/>
              <w:left w:w="0" w:type="dxa"/>
              <w:bottom w:w="0" w:type="dxa"/>
              <w:right w:w="0" w:type="dxa"/>
            </w:tcMar>
            <w:vAlign w:val="center"/>
          </w:tcPr>
          <w:p w14:paraId="413AC9C7" w14:textId="77777777" w:rsidR="00EB1346" w:rsidRDefault="00E124B6">
            <w:pPr>
              <w:spacing w:before="60" w:after="60"/>
              <w:ind w:left="60" w:right="60"/>
              <w:rPr>
                <w:ins w:id="187" w:author="Luke McGuinness" w:date="2021-02-26T16:05:00Z"/>
              </w:rPr>
            </w:pPr>
            <w:ins w:id="188" w:author="Luke McGuinness" w:date="2021-02-26T16:05:00Z">
              <w:r>
                <w:rPr>
                  <w:rFonts w:ascii="Arial" w:eastAsia="Arial" w:hAnsi="Arial" w:cs="Arial"/>
                  <w:color w:val="000000"/>
                  <w:sz w:val="14"/>
                  <w:szCs w:val="14"/>
                </w:rPr>
                <w:t xml:space="preserve">"Data sharing not applicable to this article as no datasets were generated or </w:t>
              </w:r>
              <w:proofErr w:type="spellStart"/>
              <w:r>
                <w:rPr>
                  <w:rFonts w:ascii="Arial" w:eastAsia="Arial" w:hAnsi="Arial" w:cs="Arial"/>
                  <w:color w:val="000000"/>
                  <w:sz w:val="14"/>
                  <w:szCs w:val="14"/>
                </w:rPr>
                <w:t>analysed</w:t>
              </w:r>
              <w:proofErr w:type="spellEnd"/>
              <w:r>
                <w:rPr>
                  <w:rFonts w:ascii="Arial" w:eastAsia="Arial" w:hAnsi="Arial" w:cs="Arial"/>
                  <w:color w:val="000000"/>
                  <w:sz w:val="14"/>
                  <w:szCs w:val="14"/>
                </w:rPr>
                <w:t xml:space="preserve"> during the current study." [35]</w:t>
              </w:r>
            </w:ins>
          </w:p>
        </w:tc>
      </w:tr>
      <w:tr w:rsidR="00EB1346" w14:paraId="4CE61E26" w14:textId="77777777">
        <w:trPr>
          <w:cantSplit/>
          <w:jc w:val="center"/>
          <w:ins w:id="189" w:author="Luke McGuinness" w:date="2021-02-26T16:05:00Z"/>
        </w:trPr>
        <w:tc>
          <w:tcPr>
            <w:tcW w:w="0" w:type="auto"/>
            <w:shd w:val="clear" w:color="auto" w:fill="DDDDDD"/>
            <w:tcMar>
              <w:top w:w="0" w:type="dxa"/>
              <w:left w:w="0" w:type="dxa"/>
              <w:bottom w:w="0" w:type="dxa"/>
              <w:right w:w="0" w:type="dxa"/>
            </w:tcMar>
            <w:vAlign w:val="center"/>
          </w:tcPr>
          <w:p w14:paraId="625F85C4" w14:textId="77777777" w:rsidR="00EB1346" w:rsidRDefault="00E124B6">
            <w:pPr>
              <w:spacing w:before="60" w:after="60"/>
              <w:ind w:left="60" w:right="60"/>
              <w:jc w:val="center"/>
              <w:rPr>
                <w:ins w:id="190" w:author="Luke McGuinness" w:date="2021-02-26T16:05:00Z"/>
              </w:rPr>
            </w:pPr>
            <w:ins w:id="191" w:author="Luke McGuinness" w:date="2021-02-26T16:05:00Z">
              <w:r>
                <w:rPr>
                  <w:rFonts w:ascii="Arial" w:eastAsia="Arial" w:hAnsi="Arial" w:cs="Arial"/>
                  <w:b/>
                  <w:color w:val="000000"/>
                  <w:sz w:val="14"/>
                  <w:szCs w:val="14"/>
                </w:rPr>
                <w:t>1</w:t>
              </w:r>
            </w:ins>
          </w:p>
        </w:tc>
        <w:tc>
          <w:tcPr>
            <w:tcW w:w="0" w:type="auto"/>
            <w:shd w:val="clear" w:color="auto" w:fill="DDDDDD"/>
            <w:tcMar>
              <w:top w:w="0" w:type="dxa"/>
              <w:left w:w="0" w:type="dxa"/>
              <w:bottom w:w="0" w:type="dxa"/>
              <w:right w:w="0" w:type="dxa"/>
            </w:tcMar>
            <w:vAlign w:val="center"/>
          </w:tcPr>
          <w:p w14:paraId="059B930A" w14:textId="77777777" w:rsidR="00EB1346" w:rsidRDefault="00E124B6">
            <w:pPr>
              <w:spacing w:before="60" w:after="60"/>
              <w:ind w:left="60" w:right="60"/>
              <w:jc w:val="center"/>
              <w:rPr>
                <w:ins w:id="192" w:author="Luke McGuinness" w:date="2021-02-26T16:05:00Z"/>
              </w:rPr>
            </w:pPr>
            <w:ins w:id="193"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3C648A26" w14:textId="77777777" w:rsidR="00EB1346" w:rsidRDefault="00E124B6">
            <w:pPr>
              <w:spacing w:before="60" w:after="60"/>
              <w:ind w:left="60" w:right="60"/>
              <w:jc w:val="center"/>
              <w:rPr>
                <w:ins w:id="194" w:author="Luke McGuinness" w:date="2021-02-26T16:05:00Z"/>
              </w:rPr>
            </w:pPr>
            <w:ins w:id="195" w:author="Luke McGuinness" w:date="2021-02-26T16:05:00Z">
              <w:r>
                <w:rPr>
                  <w:rFonts w:ascii="Arial" w:eastAsia="Arial" w:hAnsi="Arial" w:cs="Arial"/>
                  <w:color w:val="000000"/>
                  <w:sz w:val="14"/>
                  <w:szCs w:val="14"/>
                </w:rPr>
                <w:t>Data not made available</w:t>
              </w:r>
            </w:ins>
          </w:p>
        </w:tc>
        <w:tc>
          <w:tcPr>
            <w:tcW w:w="0" w:type="auto"/>
            <w:shd w:val="clear" w:color="auto" w:fill="DDDDDD"/>
            <w:tcMar>
              <w:top w:w="0" w:type="dxa"/>
              <w:left w:w="0" w:type="dxa"/>
              <w:bottom w:w="0" w:type="dxa"/>
              <w:right w:w="0" w:type="dxa"/>
            </w:tcMar>
            <w:vAlign w:val="center"/>
          </w:tcPr>
          <w:p w14:paraId="7814B163" w14:textId="77777777" w:rsidR="00EB1346" w:rsidRDefault="00E124B6">
            <w:pPr>
              <w:spacing w:before="60" w:after="60"/>
              <w:ind w:left="60" w:right="60"/>
              <w:rPr>
                <w:ins w:id="196" w:author="Luke McGuinness" w:date="2021-02-26T16:05:00Z"/>
              </w:rPr>
            </w:pPr>
            <w:ins w:id="197" w:author="Luke McGuinness" w:date="2021-02-26T16:05:00Z">
              <w:r>
                <w:rPr>
                  <w:rFonts w:ascii="Arial" w:eastAsia="Arial" w:hAnsi="Arial" w:cs="Arial"/>
                  <w:color w:val="000000"/>
                  <w:sz w:val="14"/>
                  <w:szCs w:val="14"/>
                </w:rPr>
                <w:t>"Not available for public" [36]</w:t>
              </w:r>
            </w:ins>
          </w:p>
        </w:tc>
      </w:tr>
      <w:tr w:rsidR="00EB1346" w14:paraId="6FB49514" w14:textId="77777777">
        <w:trPr>
          <w:cantSplit/>
          <w:jc w:val="center"/>
          <w:ins w:id="198" w:author="Luke McGuinness" w:date="2021-02-26T16:05:00Z"/>
        </w:trPr>
        <w:tc>
          <w:tcPr>
            <w:tcW w:w="0" w:type="auto"/>
            <w:shd w:val="clear" w:color="auto" w:fill="FFFFFF"/>
            <w:tcMar>
              <w:top w:w="0" w:type="dxa"/>
              <w:left w:w="0" w:type="dxa"/>
              <w:bottom w:w="0" w:type="dxa"/>
              <w:right w:w="0" w:type="dxa"/>
            </w:tcMar>
            <w:vAlign w:val="center"/>
          </w:tcPr>
          <w:p w14:paraId="331F62F5" w14:textId="77777777" w:rsidR="00EB1346" w:rsidRDefault="00E124B6">
            <w:pPr>
              <w:spacing w:before="60" w:after="60"/>
              <w:ind w:left="60" w:right="60"/>
              <w:jc w:val="center"/>
              <w:rPr>
                <w:ins w:id="199" w:author="Luke McGuinness" w:date="2021-02-26T16:05:00Z"/>
              </w:rPr>
            </w:pPr>
            <w:ins w:id="200" w:author="Luke McGuinness" w:date="2021-02-26T16:05:00Z">
              <w:r>
                <w:rPr>
                  <w:rFonts w:ascii="Arial" w:eastAsia="Arial" w:hAnsi="Arial" w:cs="Arial"/>
                  <w:b/>
                  <w:color w:val="000000"/>
                  <w:sz w:val="14"/>
                  <w:szCs w:val="14"/>
                </w:rPr>
                <w:t>2</w:t>
              </w:r>
            </w:ins>
          </w:p>
        </w:tc>
        <w:tc>
          <w:tcPr>
            <w:tcW w:w="0" w:type="auto"/>
            <w:shd w:val="clear" w:color="auto" w:fill="FFFFFF"/>
            <w:tcMar>
              <w:top w:w="0" w:type="dxa"/>
              <w:left w:w="0" w:type="dxa"/>
              <w:bottom w:w="0" w:type="dxa"/>
              <w:right w:w="0" w:type="dxa"/>
            </w:tcMar>
            <w:vAlign w:val="center"/>
          </w:tcPr>
          <w:p w14:paraId="562431F6" w14:textId="77777777" w:rsidR="00EB1346" w:rsidRDefault="00E124B6">
            <w:pPr>
              <w:spacing w:before="60" w:after="60"/>
              <w:ind w:left="60" w:right="60"/>
              <w:jc w:val="center"/>
              <w:rPr>
                <w:ins w:id="201" w:author="Luke McGuinness" w:date="2021-02-26T16:05:00Z"/>
              </w:rPr>
            </w:pPr>
            <w:ins w:id="202"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459D85DB" w14:textId="77777777" w:rsidR="00EB1346" w:rsidRDefault="00E124B6">
            <w:pPr>
              <w:spacing w:before="60" w:after="60"/>
              <w:ind w:left="60" w:right="60"/>
              <w:jc w:val="center"/>
              <w:rPr>
                <w:ins w:id="203" w:author="Luke McGuinness" w:date="2021-02-26T16:05:00Z"/>
              </w:rPr>
            </w:pPr>
            <w:ins w:id="204" w:author="Luke McGuinness" w:date="2021-02-26T16:05:00Z">
              <w:r>
                <w:rPr>
                  <w:rFonts w:ascii="Arial" w:eastAsia="Arial" w:hAnsi="Arial" w:cs="Arial"/>
                  <w:color w:val="000000"/>
                  <w:sz w:val="14"/>
                  <w:szCs w:val="14"/>
                </w:rPr>
                <w:t>Data available on request to authors</w:t>
              </w:r>
            </w:ins>
          </w:p>
        </w:tc>
        <w:tc>
          <w:tcPr>
            <w:tcW w:w="0" w:type="auto"/>
            <w:shd w:val="clear" w:color="auto" w:fill="FFFFFF"/>
            <w:tcMar>
              <w:top w:w="0" w:type="dxa"/>
              <w:left w:w="0" w:type="dxa"/>
              <w:bottom w:w="0" w:type="dxa"/>
              <w:right w:w="0" w:type="dxa"/>
            </w:tcMar>
            <w:vAlign w:val="center"/>
          </w:tcPr>
          <w:p w14:paraId="4724F415" w14:textId="77777777" w:rsidR="00EB1346" w:rsidRDefault="00E124B6">
            <w:pPr>
              <w:spacing w:before="60" w:after="60"/>
              <w:ind w:left="60" w:right="60"/>
              <w:rPr>
                <w:ins w:id="205" w:author="Luke McGuinness" w:date="2021-02-26T16:05:00Z"/>
              </w:rPr>
            </w:pPr>
            <w:ins w:id="206" w:author="Luke McGuinness" w:date="2021-02-26T16:05:00Z">
              <w:r>
                <w:rPr>
                  <w:rFonts w:ascii="Arial" w:eastAsia="Arial" w:hAnsi="Arial" w:cs="Arial"/>
                  <w:color w:val="000000"/>
                  <w:sz w:val="14"/>
                  <w:szCs w:val="14"/>
                </w:rPr>
                <w:t>"Data can be available upon reasonable request to the corresponding author." [37]</w:t>
              </w:r>
            </w:ins>
          </w:p>
        </w:tc>
      </w:tr>
      <w:tr w:rsidR="00EB1346" w14:paraId="2B6052DC" w14:textId="77777777">
        <w:trPr>
          <w:cantSplit/>
          <w:jc w:val="center"/>
          <w:ins w:id="207" w:author="Luke McGuinness" w:date="2021-02-26T16:05:00Z"/>
        </w:trPr>
        <w:tc>
          <w:tcPr>
            <w:tcW w:w="0" w:type="auto"/>
            <w:shd w:val="clear" w:color="auto" w:fill="DDDDDD"/>
            <w:tcMar>
              <w:top w:w="0" w:type="dxa"/>
              <w:left w:w="0" w:type="dxa"/>
              <w:bottom w:w="0" w:type="dxa"/>
              <w:right w:w="0" w:type="dxa"/>
            </w:tcMar>
            <w:vAlign w:val="center"/>
          </w:tcPr>
          <w:p w14:paraId="7DC81D18" w14:textId="77777777" w:rsidR="00EB1346" w:rsidRDefault="00E124B6">
            <w:pPr>
              <w:spacing w:before="60" w:after="60"/>
              <w:ind w:left="60" w:right="60"/>
              <w:jc w:val="center"/>
              <w:rPr>
                <w:ins w:id="208" w:author="Luke McGuinness" w:date="2021-02-26T16:05:00Z"/>
              </w:rPr>
            </w:pPr>
            <w:ins w:id="209" w:author="Luke McGuinness" w:date="2021-02-26T16:05:00Z">
              <w:r>
                <w:rPr>
                  <w:rFonts w:ascii="Arial" w:eastAsia="Arial" w:hAnsi="Arial" w:cs="Arial"/>
                  <w:b/>
                  <w:color w:val="000000"/>
                  <w:sz w:val="14"/>
                  <w:szCs w:val="14"/>
                </w:rPr>
                <w:t>3</w:t>
              </w:r>
            </w:ins>
          </w:p>
        </w:tc>
        <w:tc>
          <w:tcPr>
            <w:tcW w:w="0" w:type="auto"/>
            <w:shd w:val="clear" w:color="auto" w:fill="DDDDDD"/>
            <w:tcMar>
              <w:top w:w="0" w:type="dxa"/>
              <w:left w:w="0" w:type="dxa"/>
              <w:bottom w:w="0" w:type="dxa"/>
              <w:right w:w="0" w:type="dxa"/>
            </w:tcMar>
            <w:vAlign w:val="center"/>
          </w:tcPr>
          <w:p w14:paraId="0111133D" w14:textId="77777777" w:rsidR="00EB1346" w:rsidRDefault="00E124B6">
            <w:pPr>
              <w:spacing w:before="60" w:after="60"/>
              <w:ind w:left="60" w:right="60"/>
              <w:jc w:val="center"/>
              <w:rPr>
                <w:ins w:id="210" w:author="Luke McGuinness" w:date="2021-02-26T16:05:00Z"/>
              </w:rPr>
            </w:pPr>
            <w:ins w:id="211"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071BC5D5" w14:textId="77777777" w:rsidR="00EB1346" w:rsidRDefault="00E124B6">
            <w:pPr>
              <w:spacing w:before="60" w:after="60"/>
              <w:ind w:left="60" w:right="60"/>
              <w:jc w:val="center"/>
              <w:rPr>
                <w:ins w:id="212" w:author="Luke McGuinness" w:date="2021-02-26T16:05:00Z"/>
              </w:rPr>
            </w:pPr>
            <w:ins w:id="213" w:author="Luke McGuinness" w:date="2021-02-26T16:05:00Z">
              <w:r>
                <w:rPr>
                  <w:rFonts w:ascii="Arial" w:eastAsia="Arial" w:hAnsi="Arial" w:cs="Arial"/>
                  <w:color w:val="000000"/>
                  <w:sz w:val="14"/>
                  <w:szCs w:val="14"/>
                </w:rPr>
                <w:t>Data will be made available in the future (link provided)</w:t>
              </w:r>
            </w:ins>
          </w:p>
        </w:tc>
        <w:tc>
          <w:tcPr>
            <w:tcW w:w="0" w:type="auto"/>
            <w:shd w:val="clear" w:color="auto" w:fill="DDDDDD"/>
            <w:tcMar>
              <w:top w:w="0" w:type="dxa"/>
              <w:left w:w="0" w:type="dxa"/>
              <w:bottom w:w="0" w:type="dxa"/>
              <w:right w:w="0" w:type="dxa"/>
            </w:tcMar>
            <w:vAlign w:val="center"/>
          </w:tcPr>
          <w:p w14:paraId="4F813879" w14:textId="77777777" w:rsidR="00EB1346" w:rsidRDefault="00E124B6">
            <w:pPr>
              <w:spacing w:before="60" w:after="60"/>
              <w:ind w:left="60" w:right="60"/>
              <w:rPr>
                <w:ins w:id="214" w:author="Luke McGuinness" w:date="2021-02-26T16:05:00Z"/>
              </w:rPr>
            </w:pPr>
            <w:ins w:id="215" w:author="Luke McGuinness" w:date="2021-02-26T16:05:00Z">
              <w:r>
                <w:rPr>
                  <w:rFonts w:ascii="Arial" w:eastAsia="Arial" w:hAnsi="Arial" w:cs="Arial"/>
                  <w:color w:val="000000"/>
                  <w:sz w:val="14"/>
                  <w:szCs w:val="14"/>
                </w:rPr>
                <w:t>"The protocol and full dataset will be available at Open Science Framework upon peer review publication (https://osf.io/rvbuy/)." [38]</w:t>
              </w:r>
            </w:ins>
          </w:p>
        </w:tc>
      </w:tr>
      <w:tr w:rsidR="00EB1346" w14:paraId="7E0D8037" w14:textId="77777777">
        <w:trPr>
          <w:cantSplit/>
          <w:jc w:val="center"/>
          <w:ins w:id="216" w:author="Luke McGuinness" w:date="2021-02-26T16:05:00Z"/>
        </w:trPr>
        <w:tc>
          <w:tcPr>
            <w:tcW w:w="0" w:type="auto"/>
            <w:shd w:val="clear" w:color="auto" w:fill="FFFFFF"/>
            <w:tcMar>
              <w:top w:w="0" w:type="dxa"/>
              <w:left w:w="0" w:type="dxa"/>
              <w:bottom w:w="0" w:type="dxa"/>
              <w:right w:w="0" w:type="dxa"/>
            </w:tcMar>
            <w:vAlign w:val="center"/>
          </w:tcPr>
          <w:p w14:paraId="29579C70" w14:textId="77777777" w:rsidR="00EB1346" w:rsidRDefault="00E124B6">
            <w:pPr>
              <w:spacing w:before="60" w:after="60"/>
              <w:ind w:left="60" w:right="60"/>
              <w:jc w:val="center"/>
              <w:rPr>
                <w:ins w:id="217" w:author="Luke McGuinness" w:date="2021-02-26T16:05:00Z"/>
              </w:rPr>
            </w:pPr>
            <w:ins w:id="218" w:author="Luke McGuinness" w:date="2021-02-26T16:05:00Z">
              <w:r>
                <w:rPr>
                  <w:rFonts w:ascii="Arial" w:eastAsia="Arial" w:hAnsi="Arial" w:cs="Arial"/>
                  <w:b/>
                  <w:color w:val="000000"/>
                  <w:sz w:val="14"/>
                  <w:szCs w:val="14"/>
                </w:rPr>
                <w:t>4</w:t>
              </w:r>
            </w:ins>
          </w:p>
        </w:tc>
        <w:tc>
          <w:tcPr>
            <w:tcW w:w="0" w:type="auto"/>
            <w:shd w:val="clear" w:color="auto" w:fill="FFFFFF"/>
            <w:tcMar>
              <w:top w:w="0" w:type="dxa"/>
              <w:left w:w="0" w:type="dxa"/>
              <w:bottom w:w="0" w:type="dxa"/>
              <w:right w:w="0" w:type="dxa"/>
            </w:tcMar>
            <w:vAlign w:val="center"/>
          </w:tcPr>
          <w:p w14:paraId="2119385A" w14:textId="77777777" w:rsidR="00EB1346" w:rsidRDefault="00E124B6">
            <w:pPr>
              <w:spacing w:before="60" w:after="60"/>
              <w:ind w:left="60" w:right="60"/>
              <w:jc w:val="center"/>
              <w:rPr>
                <w:ins w:id="219" w:author="Luke McGuinness" w:date="2021-02-26T16:05:00Z"/>
              </w:rPr>
            </w:pPr>
            <w:ins w:id="220"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5F9388FE" w14:textId="77777777" w:rsidR="00EB1346" w:rsidRDefault="00E124B6">
            <w:pPr>
              <w:spacing w:before="60" w:after="60"/>
              <w:ind w:left="60" w:right="60"/>
              <w:jc w:val="center"/>
              <w:rPr>
                <w:ins w:id="221" w:author="Luke McGuinness" w:date="2021-02-26T16:05:00Z"/>
              </w:rPr>
            </w:pPr>
            <w:ins w:id="222" w:author="Luke McGuinness" w:date="2021-02-26T16:05:00Z">
              <w:r>
                <w:rPr>
                  <w:rFonts w:ascii="Arial" w:eastAsia="Arial" w:hAnsi="Arial" w:cs="Arial"/>
                  <w:color w:val="000000"/>
                  <w:sz w:val="14"/>
                  <w:szCs w:val="14"/>
                </w:rPr>
                <w:t>Data will be made available in the future (no link provided)</w:t>
              </w:r>
            </w:ins>
          </w:p>
        </w:tc>
        <w:tc>
          <w:tcPr>
            <w:tcW w:w="0" w:type="auto"/>
            <w:shd w:val="clear" w:color="auto" w:fill="FFFFFF"/>
            <w:tcMar>
              <w:top w:w="0" w:type="dxa"/>
              <w:left w:w="0" w:type="dxa"/>
              <w:bottom w:w="0" w:type="dxa"/>
              <w:right w:w="0" w:type="dxa"/>
            </w:tcMar>
            <w:vAlign w:val="center"/>
          </w:tcPr>
          <w:p w14:paraId="39FB703C" w14:textId="77777777" w:rsidR="00EB1346" w:rsidRDefault="00E124B6">
            <w:pPr>
              <w:spacing w:before="60" w:after="60"/>
              <w:ind w:left="60" w:right="60"/>
              <w:rPr>
                <w:ins w:id="223" w:author="Luke McGuinness" w:date="2021-02-26T16:05:00Z"/>
              </w:rPr>
            </w:pPr>
            <w:ins w:id="224" w:author="Luke McGuinness" w:date="2021-02-26T16:05:00Z">
              <w:r>
                <w:rPr>
                  <w:rFonts w:ascii="Arial" w:eastAsia="Arial" w:hAnsi="Arial" w:cs="Arial"/>
                  <w:color w:val="000000"/>
                  <w:sz w:val="14"/>
                  <w:szCs w:val="14"/>
                </w:rPr>
                <w:t>"Data will be deposited in Dryad upon publication" [39]</w:t>
              </w:r>
            </w:ins>
          </w:p>
        </w:tc>
      </w:tr>
      <w:tr w:rsidR="00EB1346" w14:paraId="1708AB60" w14:textId="77777777">
        <w:trPr>
          <w:cantSplit/>
          <w:jc w:val="center"/>
          <w:ins w:id="225" w:author="Luke McGuinness" w:date="2021-02-26T16:05:00Z"/>
        </w:trPr>
        <w:tc>
          <w:tcPr>
            <w:tcW w:w="0" w:type="auto"/>
            <w:shd w:val="clear" w:color="auto" w:fill="DDDDDD"/>
            <w:tcMar>
              <w:top w:w="0" w:type="dxa"/>
              <w:left w:w="0" w:type="dxa"/>
              <w:bottom w:w="0" w:type="dxa"/>
              <w:right w:w="0" w:type="dxa"/>
            </w:tcMar>
            <w:vAlign w:val="center"/>
          </w:tcPr>
          <w:p w14:paraId="66FCB6B0" w14:textId="77777777" w:rsidR="00EB1346" w:rsidRDefault="00E124B6">
            <w:pPr>
              <w:spacing w:before="60" w:after="60"/>
              <w:ind w:left="60" w:right="60"/>
              <w:jc w:val="center"/>
              <w:rPr>
                <w:ins w:id="226" w:author="Luke McGuinness" w:date="2021-02-26T16:05:00Z"/>
              </w:rPr>
            </w:pPr>
            <w:ins w:id="227" w:author="Luke McGuinness" w:date="2021-02-26T16:05:00Z">
              <w:r>
                <w:rPr>
                  <w:rFonts w:ascii="Arial" w:eastAsia="Arial" w:hAnsi="Arial" w:cs="Arial"/>
                  <w:b/>
                  <w:color w:val="000000"/>
                  <w:sz w:val="14"/>
                  <w:szCs w:val="14"/>
                </w:rPr>
                <w:t>5</w:t>
              </w:r>
            </w:ins>
          </w:p>
        </w:tc>
        <w:tc>
          <w:tcPr>
            <w:tcW w:w="0" w:type="auto"/>
            <w:shd w:val="clear" w:color="auto" w:fill="DDDDDD"/>
            <w:tcMar>
              <w:top w:w="0" w:type="dxa"/>
              <w:left w:w="0" w:type="dxa"/>
              <w:bottom w:w="0" w:type="dxa"/>
              <w:right w:w="0" w:type="dxa"/>
            </w:tcMar>
            <w:vAlign w:val="center"/>
          </w:tcPr>
          <w:p w14:paraId="07F96FC2" w14:textId="77777777" w:rsidR="00EB1346" w:rsidRDefault="00E124B6">
            <w:pPr>
              <w:spacing w:before="60" w:after="60"/>
              <w:ind w:left="60" w:right="60"/>
              <w:jc w:val="center"/>
              <w:rPr>
                <w:ins w:id="228" w:author="Luke McGuinness" w:date="2021-02-26T16:05:00Z"/>
              </w:rPr>
            </w:pPr>
            <w:ins w:id="229" w:author="Luke McGuinness" w:date="2021-02-26T16:05:00Z">
              <w:r>
                <w:rPr>
                  <w:rFonts w:ascii="Arial" w:eastAsia="Arial" w:hAnsi="Arial" w:cs="Arial"/>
                  <w:color w:val="000000"/>
                  <w:sz w:val="14"/>
                  <w:szCs w:val="14"/>
                </w:rPr>
                <w:t>"Closed"</w:t>
              </w:r>
            </w:ins>
          </w:p>
        </w:tc>
        <w:tc>
          <w:tcPr>
            <w:tcW w:w="0" w:type="auto"/>
            <w:shd w:val="clear" w:color="auto" w:fill="DDDDDD"/>
            <w:tcMar>
              <w:top w:w="0" w:type="dxa"/>
              <w:left w:w="0" w:type="dxa"/>
              <w:bottom w:w="0" w:type="dxa"/>
              <w:right w:w="0" w:type="dxa"/>
            </w:tcMar>
            <w:vAlign w:val="center"/>
          </w:tcPr>
          <w:p w14:paraId="07411596" w14:textId="77777777" w:rsidR="00EB1346" w:rsidRDefault="00E124B6">
            <w:pPr>
              <w:spacing w:before="60" w:after="60"/>
              <w:ind w:left="60" w:right="60"/>
              <w:jc w:val="center"/>
              <w:rPr>
                <w:ins w:id="230" w:author="Luke McGuinness" w:date="2021-02-26T16:05:00Z"/>
              </w:rPr>
            </w:pPr>
            <w:ins w:id="231" w:author="Luke McGuinness" w:date="2021-02-26T16:05:00Z">
              <w:r>
                <w:rPr>
                  <w:rFonts w:ascii="Arial" w:eastAsia="Arial" w:hAnsi="Arial" w:cs="Arial"/>
                  <w:color w:val="000000"/>
                  <w:sz w:val="14"/>
                  <w:szCs w:val="14"/>
                </w:rPr>
                <w:t>Data available from central repository (access-controlled or open access), but insufficient detail available to find specific dataset</w:t>
              </w:r>
            </w:ins>
          </w:p>
        </w:tc>
        <w:tc>
          <w:tcPr>
            <w:tcW w:w="0" w:type="auto"/>
            <w:shd w:val="clear" w:color="auto" w:fill="DDDDDD"/>
            <w:tcMar>
              <w:top w:w="0" w:type="dxa"/>
              <w:left w:w="0" w:type="dxa"/>
              <w:bottom w:w="0" w:type="dxa"/>
              <w:right w:w="0" w:type="dxa"/>
            </w:tcMar>
            <w:vAlign w:val="center"/>
          </w:tcPr>
          <w:p w14:paraId="66E5C021" w14:textId="77777777" w:rsidR="00EB1346" w:rsidRDefault="00E124B6">
            <w:pPr>
              <w:spacing w:before="60" w:after="60"/>
              <w:ind w:left="60" w:right="60"/>
              <w:rPr>
                <w:ins w:id="232" w:author="Luke McGuinness" w:date="2021-02-26T16:05:00Z"/>
              </w:rPr>
            </w:pPr>
            <w:ins w:id="233" w:author="Luke McGuinness" w:date="2021-02-26T16:05:00Z">
              <w:r>
                <w:rPr>
                  <w:rFonts w:ascii="Arial" w:eastAsia="Arial" w:hAnsi="Arial" w:cs="Arial"/>
                  <w:color w:val="000000"/>
                  <w:sz w:val="14"/>
                  <w:szCs w:val="14"/>
                </w:rPr>
                <w:t xml:space="preserve">"Data were obtained from the international </w:t>
              </w:r>
              <w:proofErr w:type="spellStart"/>
              <w:r>
                <w:rPr>
                  <w:rFonts w:ascii="Arial" w:eastAsia="Arial" w:hAnsi="Arial" w:cs="Arial"/>
                  <w:color w:val="000000"/>
                  <w:sz w:val="14"/>
                  <w:szCs w:val="14"/>
                </w:rPr>
                <w:t>MSBase</w:t>
              </w:r>
              <w:proofErr w:type="spellEnd"/>
              <w:r>
                <w:rPr>
                  <w:rFonts w:ascii="Arial" w:eastAsia="Arial" w:hAnsi="Arial" w:cs="Arial"/>
                  <w:color w:val="000000"/>
                  <w:sz w:val="14"/>
                  <w:szCs w:val="14"/>
                </w:rPr>
                <w:t xml:space="preserv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(https://www.who.int/emergencies/diseases/novel-coronavirus-2019/situation-reports).   https://www.who.int/emergencies/diseases/novel-coronavirus-2019/situation-reports [40]</w:t>
              </w:r>
            </w:ins>
          </w:p>
        </w:tc>
      </w:tr>
      <w:tr w:rsidR="00EB1346" w14:paraId="65391FE1" w14:textId="77777777">
        <w:trPr>
          <w:cantSplit/>
          <w:jc w:val="center"/>
          <w:ins w:id="234" w:author="Luke McGuinness" w:date="2021-02-26T16:05:00Z"/>
        </w:trPr>
        <w:tc>
          <w:tcPr>
            <w:tcW w:w="0" w:type="auto"/>
            <w:shd w:val="clear" w:color="auto" w:fill="FFFFFF"/>
            <w:tcMar>
              <w:top w:w="0" w:type="dxa"/>
              <w:left w:w="0" w:type="dxa"/>
              <w:bottom w:w="0" w:type="dxa"/>
              <w:right w:w="0" w:type="dxa"/>
            </w:tcMar>
            <w:vAlign w:val="center"/>
          </w:tcPr>
          <w:p w14:paraId="42A33F3E" w14:textId="77777777" w:rsidR="00EB1346" w:rsidRDefault="00E124B6">
            <w:pPr>
              <w:spacing w:before="60" w:after="60"/>
              <w:ind w:left="60" w:right="60"/>
              <w:jc w:val="center"/>
              <w:rPr>
                <w:ins w:id="235" w:author="Luke McGuinness" w:date="2021-02-26T16:05:00Z"/>
              </w:rPr>
            </w:pPr>
            <w:ins w:id="236" w:author="Luke McGuinness" w:date="2021-02-26T16:05:00Z">
              <w:r>
                <w:rPr>
                  <w:rFonts w:ascii="Arial" w:eastAsia="Arial" w:hAnsi="Arial" w:cs="Arial"/>
                  <w:b/>
                  <w:color w:val="000000"/>
                  <w:sz w:val="14"/>
                  <w:szCs w:val="14"/>
                </w:rPr>
                <w:t>6</w:t>
              </w:r>
            </w:ins>
          </w:p>
        </w:tc>
        <w:tc>
          <w:tcPr>
            <w:tcW w:w="0" w:type="auto"/>
            <w:shd w:val="clear" w:color="auto" w:fill="FFFFFF"/>
            <w:tcMar>
              <w:top w:w="0" w:type="dxa"/>
              <w:left w:w="0" w:type="dxa"/>
              <w:bottom w:w="0" w:type="dxa"/>
              <w:right w:w="0" w:type="dxa"/>
            </w:tcMar>
            <w:vAlign w:val="center"/>
          </w:tcPr>
          <w:p w14:paraId="0BBDFE4D" w14:textId="77777777" w:rsidR="00EB1346" w:rsidRDefault="00E124B6">
            <w:pPr>
              <w:spacing w:before="60" w:after="60"/>
              <w:ind w:left="60" w:right="60"/>
              <w:jc w:val="center"/>
              <w:rPr>
                <w:ins w:id="237" w:author="Luke McGuinness" w:date="2021-02-26T16:05:00Z"/>
              </w:rPr>
            </w:pPr>
            <w:ins w:id="238" w:author="Luke McGuinness" w:date="2021-02-26T16:05:00Z">
              <w:r>
                <w:rPr>
                  <w:rFonts w:ascii="Arial" w:eastAsia="Arial" w:hAnsi="Arial" w:cs="Arial"/>
                  <w:color w:val="000000"/>
                  <w:sz w:val="14"/>
                  <w:szCs w:val="14"/>
                </w:rPr>
                <w:t>"Closed"</w:t>
              </w:r>
            </w:ins>
          </w:p>
        </w:tc>
        <w:tc>
          <w:tcPr>
            <w:tcW w:w="0" w:type="auto"/>
            <w:shd w:val="clear" w:color="auto" w:fill="FFFFFF"/>
            <w:tcMar>
              <w:top w:w="0" w:type="dxa"/>
              <w:left w:w="0" w:type="dxa"/>
              <w:bottom w:w="0" w:type="dxa"/>
              <w:right w:w="0" w:type="dxa"/>
            </w:tcMar>
            <w:vAlign w:val="center"/>
          </w:tcPr>
          <w:p w14:paraId="12D17C1C" w14:textId="77777777" w:rsidR="00EB1346" w:rsidRDefault="00E124B6">
            <w:pPr>
              <w:spacing w:before="60" w:after="60"/>
              <w:ind w:left="60" w:right="60"/>
              <w:jc w:val="center"/>
              <w:rPr>
                <w:ins w:id="239" w:author="Luke McGuinness" w:date="2021-02-26T16:05:00Z"/>
              </w:rPr>
            </w:pPr>
            <w:ins w:id="240" w:author="Luke McGuinness" w:date="2021-02-26T16:05:00Z">
              <w:r>
                <w:rPr>
                  <w:rFonts w:ascii="Arial" w:eastAsia="Arial" w:hAnsi="Arial" w:cs="Arial"/>
                  <w:color w:val="000000"/>
                  <w:sz w:val="14"/>
                  <w:szCs w:val="14"/>
                </w:rPr>
                <w:t xml:space="preserve">Data available from central access-controlled repository, and sufficient details included to identify specific dataset </w:t>
              </w:r>
              <w:proofErr w:type="gramStart"/>
              <w:r>
                <w:rPr>
                  <w:rFonts w:ascii="Arial" w:eastAsia="Arial" w:hAnsi="Arial" w:cs="Arial"/>
                  <w:color w:val="000000"/>
                  <w:sz w:val="14"/>
                  <w:szCs w:val="14"/>
                </w:rPr>
                <w:t>e.g.</w:t>
              </w:r>
              <w:proofErr w:type="gramEnd"/>
              <w:r>
                <w:rPr>
                  <w:rFonts w:ascii="Arial" w:eastAsia="Arial" w:hAnsi="Arial" w:cs="Arial"/>
                  <w:color w:val="000000"/>
                  <w:sz w:val="14"/>
                  <w:szCs w:val="14"/>
                </w:rPr>
                <w:t xml:space="preserve"> via extract or accession ID or date stamp</w:t>
              </w:r>
            </w:ins>
          </w:p>
        </w:tc>
        <w:tc>
          <w:tcPr>
            <w:tcW w:w="0" w:type="auto"/>
            <w:shd w:val="clear" w:color="auto" w:fill="FFFFFF"/>
            <w:tcMar>
              <w:top w:w="0" w:type="dxa"/>
              <w:left w:w="0" w:type="dxa"/>
              <w:bottom w:w="0" w:type="dxa"/>
              <w:right w:w="0" w:type="dxa"/>
            </w:tcMar>
            <w:vAlign w:val="center"/>
          </w:tcPr>
          <w:p w14:paraId="0992F120" w14:textId="77777777" w:rsidR="00EB1346" w:rsidRDefault="00E124B6">
            <w:pPr>
              <w:spacing w:before="60" w:after="60"/>
              <w:ind w:left="60" w:right="60"/>
              <w:rPr>
                <w:ins w:id="241" w:author="Luke McGuinness" w:date="2021-02-26T16:05:00Z"/>
              </w:rPr>
            </w:pPr>
            <w:ins w:id="242" w:author="Luke McGuinness" w:date="2021-02-26T16:05:00Z">
              <w:r>
                <w:rPr>
                  <w:rFonts w:ascii="Arial" w:eastAsia="Arial" w:hAnsi="Arial" w:cs="Arial"/>
                  <w:color w:val="000000"/>
                  <w:sz w:val="14"/>
                  <w:szCs w:val="14"/>
                </w:rPr>
                <w:t xml:space="preserve">"This research has been conducted using the UK Biobank Resource under application number 24494. All bona fide researchers can apply to use the UK Biobank resource for </w:t>
              </w:r>
              <w:proofErr w:type="gramStart"/>
              <w:r>
                <w:rPr>
                  <w:rFonts w:ascii="Arial" w:eastAsia="Arial" w:hAnsi="Arial" w:cs="Arial"/>
                  <w:color w:val="000000"/>
                  <w:sz w:val="14"/>
                  <w:szCs w:val="14"/>
                </w:rPr>
                <w:t>health related</w:t>
              </w:r>
              <w:proofErr w:type="gramEnd"/>
              <w:r>
                <w:rPr>
                  <w:rFonts w:ascii="Arial" w:eastAsia="Arial" w:hAnsi="Arial" w:cs="Arial"/>
                  <w:color w:val="000000"/>
                  <w:sz w:val="14"/>
                  <w:szCs w:val="14"/>
                </w:rPr>
                <w:t xml:space="preserve"> research that is in the public interest." [41]</w:t>
              </w:r>
            </w:ins>
          </w:p>
        </w:tc>
      </w:tr>
      <w:tr w:rsidR="00EB1346" w14:paraId="75304073" w14:textId="77777777">
        <w:trPr>
          <w:cantSplit/>
          <w:jc w:val="center"/>
          <w:ins w:id="243" w:author="Luke McGuinness" w:date="2021-02-26T16:05:00Z"/>
        </w:trPr>
        <w:tc>
          <w:tcPr>
            <w:tcW w:w="0" w:type="auto"/>
            <w:shd w:val="clear" w:color="auto" w:fill="DDDDDD"/>
            <w:tcMar>
              <w:top w:w="0" w:type="dxa"/>
              <w:left w:w="0" w:type="dxa"/>
              <w:bottom w:w="0" w:type="dxa"/>
              <w:right w:w="0" w:type="dxa"/>
            </w:tcMar>
            <w:vAlign w:val="center"/>
          </w:tcPr>
          <w:p w14:paraId="5B88F0F9" w14:textId="77777777" w:rsidR="00EB1346" w:rsidRDefault="00E124B6">
            <w:pPr>
              <w:spacing w:before="60" w:after="60"/>
              <w:ind w:left="60" w:right="60"/>
              <w:jc w:val="center"/>
              <w:rPr>
                <w:ins w:id="244" w:author="Luke McGuinness" w:date="2021-02-26T16:05:00Z"/>
              </w:rPr>
            </w:pPr>
            <w:ins w:id="245" w:author="Luke McGuinness" w:date="2021-02-26T16:05:00Z">
              <w:r>
                <w:rPr>
                  <w:rFonts w:ascii="Arial" w:eastAsia="Arial" w:hAnsi="Arial" w:cs="Arial"/>
                  <w:b/>
                  <w:color w:val="000000"/>
                  <w:sz w:val="14"/>
                  <w:szCs w:val="14"/>
                </w:rPr>
                <w:lastRenderedPageBreak/>
                <w:t>7</w:t>
              </w:r>
            </w:ins>
          </w:p>
        </w:tc>
        <w:tc>
          <w:tcPr>
            <w:tcW w:w="0" w:type="auto"/>
            <w:shd w:val="clear" w:color="auto" w:fill="DDDDDD"/>
            <w:tcMar>
              <w:top w:w="0" w:type="dxa"/>
              <w:left w:w="0" w:type="dxa"/>
              <w:bottom w:w="0" w:type="dxa"/>
              <w:right w:w="0" w:type="dxa"/>
            </w:tcMar>
            <w:vAlign w:val="center"/>
          </w:tcPr>
          <w:p w14:paraId="2F91726D" w14:textId="77777777" w:rsidR="00EB1346" w:rsidRDefault="00E124B6">
            <w:pPr>
              <w:spacing w:before="60" w:after="60"/>
              <w:ind w:left="60" w:right="60"/>
              <w:jc w:val="center"/>
              <w:rPr>
                <w:ins w:id="246" w:author="Luke McGuinness" w:date="2021-02-26T16:05:00Z"/>
              </w:rPr>
            </w:pPr>
            <w:ins w:id="247" w:author="Luke McGuinness" w:date="2021-02-26T16:05:00Z">
              <w:r>
                <w:rPr>
                  <w:rFonts w:ascii="Arial" w:eastAsia="Arial" w:hAnsi="Arial" w:cs="Arial"/>
                  <w:color w:val="000000"/>
                  <w:sz w:val="14"/>
                  <w:szCs w:val="14"/>
                </w:rPr>
                <w:t>"Open"</w:t>
              </w:r>
            </w:ins>
          </w:p>
        </w:tc>
        <w:tc>
          <w:tcPr>
            <w:tcW w:w="0" w:type="auto"/>
            <w:shd w:val="clear" w:color="auto" w:fill="DDDDDD"/>
            <w:tcMar>
              <w:top w:w="0" w:type="dxa"/>
              <w:left w:w="0" w:type="dxa"/>
              <w:bottom w:w="0" w:type="dxa"/>
              <w:right w:w="0" w:type="dxa"/>
            </w:tcMar>
            <w:vAlign w:val="center"/>
          </w:tcPr>
          <w:p w14:paraId="79DF7DA3" w14:textId="77777777" w:rsidR="00EB1346" w:rsidRDefault="00E124B6">
            <w:pPr>
              <w:spacing w:before="60" w:after="60"/>
              <w:ind w:left="60" w:right="60"/>
              <w:jc w:val="center"/>
              <w:rPr>
                <w:ins w:id="248" w:author="Luke McGuinness" w:date="2021-02-26T16:05:00Z"/>
              </w:rPr>
            </w:pPr>
            <w:ins w:id="249" w:author="Luke McGuinness" w:date="2021-02-26T16:05:00Z">
              <w:r>
                <w:rPr>
                  <w:rFonts w:ascii="Arial" w:eastAsia="Arial" w:hAnsi="Arial" w:cs="Arial"/>
                  <w:color w:val="000000"/>
                  <w:sz w:val="14"/>
                  <w:szCs w:val="14"/>
                </w:rPr>
                <w:t>Data available in the manuscript/supplementary files</w:t>
              </w:r>
            </w:ins>
          </w:p>
        </w:tc>
        <w:tc>
          <w:tcPr>
            <w:tcW w:w="0" w:type="auto"/>
            <w:shd w:val="clear" w:color="auto" w:fill="DDDDDD"/>
            <w:tcMar>
              <w:top w:w="0" w:type="dxa"/>
              <w:left w:w="0" w:type="dxa"/>
              <w:bottom w:w="0" w:type="dxa"/>
              <w:right w:w="0" w:type="dxa"/>
            </w:tcMar>
            <w:vAlign w:val="center"/>
          </w:tcPr>
          <w:p w14:paraId="0DE3BF58" w14:textId="77777777" w:rsidR="00EB1346" w:rsidRDefault="00E124B6">
            <w:pPr>
              <w:spacing w:before="60" w:after="60"/>
              <w:ind w:left="60" w:right="60"/>
              <w:rPr>
                <w:ins w:id="250" w:author="Luke McGuinness" w:date="2021-02-26T16:05:00Z"/>
              </w:rPr>
            </w:pPr>
            <w:ins w:id="251" w:author="Luke McGuinness" w:date="2021-02-26T16:05:00Z">
              <w:r>
                <w:rPr>
                  <w:rFonts w:ascii="Arial" w:eastAsia="Arial" w:hAnsi="Arial" w:cs="Arial"/>
                  <w:color w:val="000000"/>
                  <w:sz w:val="14"/>
                  <w:szCs w:val="14"/>
                </w:rPr>
                <w:t>"All data related to this study are present in the paper or the Supplementary Materials. . ." [42]</w:t>
              </w:r>
            </w:ins>
          </w:p>
        </w:tc>
      </w:tr>
      <w:tr w:rsidR="00EB1346" w14:paraId="08E89C70" w14:textId="77777777">
        <w:trPr>
          <w:cantSplit/>
          <w:jc w:val="center"/>
          <w:ins w:id="252" w:author="Luke McGuinness" w:date="2021-02-26T16:05:00Z"/>
        </w:trPr>
        <w:tc>
          <w:tcPr>
            <w:tcW w:w="0" w:type="auto"/>
            <w:tcBorders>
              <w:bottom w:val="single" w:sz="16" w:space="0" w:color="000000"/>
            </w:tcBorders>
            <w:shd w:val="clear" w:color="auto" w:fill="FFFFFF"/>
            <w:tcMar>
              <w:top w:w="0" w:type="dxa"/>
              <w:left w:w="0" w:type="dxa"/>
              <w:bottom w:w="0" w:type="dxa"/>
              <w:right w:w="0" w:type="dxa"/>
            </w:tcMar>
            <w:vAlign w:val="center"/>
          </w:tcPr>
          <w:p w14:paraId="57255F6E" w14:textId="77777777" w:rsidR="00EB1346" w:rsidRDefault="00E124B6">
            <w:pPr>
              <w:spacing w:before="60" w:after="60"/>
              <w:ind w:left="60" w:right="60"/>
              <w:jc w:val="center"/>
              <w:rPr>
                <w:ins w:id="253" w:author="Luke McGuinness" w:date="2021-02-26T16:05:00Z"/>
              </w:rPr>
            </w:pPr>
            <w:ins w:id="254" w:author="Luke McGuinness" w:date="2021-02-26T16:05:00Z">
              <w:r>
                <w:rPr>
                  <w:rFonts w:ascii="Arial" w:eastAsia="Arial" w:hAnsi="Arial" w:cs="Arial"/>
                  <w:b/>
                  <w:color w:val="000000"/>
                  <w:sz w:val="14"/>
                  <w:szCs w:val="14"/>
                </w:rPr>
                <w:t>8</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4FCAEF47" w14:textId="77777777" w:rsidR="00EB1346" w:rsidRDefault="00E124B6">
            <w:pPr>
              <w:spacing w:before="60" w:after="60"/>
              <w:ind w:left="60" w:right="60"/>
              <w:jc w:val="center"/>
              <w:rPr>
                <w:ins w:id="255" w:author="Luke McGuinness" w:date="2021-02-26T16:05:00Z"/>
              </w:rPr>
            </w:pPr>
            <w:ins w:id="256" w:author="Luke McGuinness" w:date="2021-02-26T16:05:00Z">
              <w:r>
                <w:rPr>
                  <w:rFonts w:ascii="Arial" w:eastAsia="Arial" w:hAnsi="Arial" w:cs="Arial"/>
                  <w:color w:val="000000"/>
                  <w:sz w:val="14"/>
                  <w:szCs w:val="14"/>
                </w:rPr>
                <w:t>"Open"</w:t>
              </w:r>
            </w:ins>
          </w:p>
        </w:tc>
        <w:tc>
          <w:tcPr>
            <w:tcW w:w="0" w:type="auto"/>
            <w:tcBorders>
              <w:bottom w:val="single" w:sz="16" w:space="0" w:color="000000"/>
            </w:tcBorders>
            <w:shd w:val="clear" w:color="auto" w:fill="FFFFFF"/>
            <w:tcMar>
              <w:top w:w="0" w:type="dxa"/>
              <w:left w:w="0" w:type="dxa"/>
              <w:bottom w:w="0" w:type="dxa"/>
              <w:right w:w="0" w:type="dxa"/>
            </w:tcMar>
            <w:vAlign w:val="center"/>
          </w:tcPr>
          <w:p w14:paraId="374A5B59" w14:textId="77777777" w:rsidR="00EB1346" w:rsidRDefault="00E124B6">
            <w:pPr>
              <w:spacing w:before="60" w:after="60"/>
              <w:ind w:left="60" w:right="60"/>
              <w:jc w:val="center"/>
              <w:rPr>
                <w:ins w:id="257" w:author="Luke McGuinness" w:date="2021-02-26T16:05:00Z"/>
              </w:rPr>
            </w:pPr>
            <w:ins w:id="258" w:author="Luke McGuinness" w:date="2021-02-26T16:05:00Z">
              <w:r>
                <w:rPr>
                  <w:rFonts w:ascii="Arial" w:eastAsia="Arial" w:hAnsi="Arial" w:cs="Arial"/>
                  <w:color w:val="000000"/>
                  <w:sz w:val="14"/>
                  <w:szCs w:val="14"/>
                </w:rPr>
                <w:t xml:space="preserve">Data available via </w:t>
              </w:r>
              <w:proofErr w:type="spellStart"/>
              <w:proofErr w:type="gramStart"/>
              <w:r>
                <w:rPr>
                  <w:rFonts w:ascii="Arial" w:eastAsia="Arial" w:hAnsi="Arial" w:cs="Arial"/>
                  <w:color w:val="000000"/>
                  <w:sz w:val="14"/>
                  <w:szCs w:val="14"/>
                </w:rPr>
                <w:t>a</w:t>
              </w:r>
              <w:proofErr w:type="spellEnd"/>
              <w:proofErr w:type="gramEnd"/>
              <w:r>
                <w:rPr>
                  <w:rFonts w:ascii="Arial" w:eastAsia="Arial" w:hAnsi="Arial" w:cs="Arial"/>
                  <w:color w:val="000000"/>
                  <w:sz w:val="14"/>
                  <w:szCs w:val="14"/>
                </w:rPr>
                <w:t xml:space="preserve"> online repository that is not access-controlled e.g. Dryad, </w:t>
              </w:r>
              <w:proofErr w:type="spellStart"/>
              <w:r>
                <w:rPr>
                  <w:rFonts w:ascii="Arial" w:eastAsia="Arial" w:hAnsi="Arial" w:cs="Arial"/>
                  <w:color w:val="000000"/>
                  <w:sz w:val="14"/>
                  <w:szCs w:val="14"/>
                </w:rPr>
                <w:t>Zenodo</w:t>
              </w:r>
              <w:proofErr w:type="spellEnd"/>
            </w:ins>
          </w:p>
        </w:tc>
        <w:tc>
          <w:tcPr>
            <w:tcW w:w="0" w:type="auto"/>
            <w:tcBorders>
              <w:bottom w:val="single" w:sz="16" w:space="0" w:color="000000"/>
            </w:tcBorders>
            <w:shd w:val="clear" w:color="auto" w:fill="FFFFFF"/>
            <w:tcMar>
              <w:top w:w="0" w:type="dxa"/>
              <w:left w:w="0" w:type="dxa"/>
              <w:bottom w:w="0" w:type="dxa"/>
              <w:right w:w="0" w:type="dxa"/>
            </w:tcMar>
            <w:vAlign w:val="center"/>
          </w:tcPr>
          <w:p w14:paraId="3A9F3608" w14:textId="77777777" w:rsidR="00EB1346" w:rsidRDefault="00E124B6">
            <w:pPr>
              <w:spacing w:before="60" w:after="60"/>
              <w:ind w:left="60" w:right="60"/>
              <w:rPr>
                <w:ins w:id="259" w:author="Luke McGuinness" w:date="2021-02-26T16:05:00Z"/>
              </w:rPr>
            </w:pPr>
            <w:ins w:id="260" w:author="Luke McGuinness" w:date="2021-02-26T16:05:00Z">
              <w:r>
                <w:rPr>
                  <w:rFonts w:ascii="Arial" w:eastAsia="Arial" w:hAnsi="Arial" w:cs="Arial"/>
                  <w:color w:val="000000"/>
                  <w:sz w:val="14"/>
                  <w:szCs w:val="14"/>
                </w:rPr>
                <w:t>"Extracted data used in this meta-analysis and analysis code are available at www.doi.org/10.5281/zenodo.3149365." [43]</w:t>
              </w:r>
            </w:ins>
          </w:p>
        </w:tc>
      </w:tr>
    </w:tbl>
    <w:p w14:paraId="5EC62BC2" w14:textId="77777777" w:rsidR="00EB1346" w:rsidRDefault="00E124B6">
      <w:pPr>
        <w:pStyle w:val="BodyText"/>
        <w:rPr>
          <w:ins w:id="261" w:author="Luke McGuinness" w:date="2021-02-26T16:05:00Z"/>
        </w:rPr>
      </w:pPr>
      <w:ins w:id="262" w:author="Luke McGuinness" w:date="2021-02-26T16:05:00Z">
        <w:r>
          <w:t> </w:t>
        </w:r>
      </w:ins>
    </w:p>
    <w:p w14:paraId="019AF29B" w14:textId="77777777" w:rsidR="00EB1346" w:rsidRDefault="00084C83">
      <w:pPr>
        <w:pStyle w:val="BodyText"/>
        <w:rPr>
          <w:ins w:id="263" w:author="Luke McGuinness" w:date="2021-02-26T16:05:00Z"/>
        </w:rPr>
      </w:pPr>
      <w:r>
        <w:t xml:space="preserve">The data availability statement for each preprinted record were categorized by two independent researchers, using the groups presented in Table 1, while the statements for published articles were categorized using all groups barring Category 3 and 4 (“Available in the future”). </w:t>
      </w:r>
      <w:ins w:id="264" w:author="Luke McGuinness" w:date="2021-02-26T16:05:00Z">
        <w:r w:rsidR="00E124B6">
          <w:t xml:space="preserve">Records for which the data availability statement was categorized as “Not applicable” (Category 1 from Table 1) at either the preprint or published stage were excluded from further analyses. </w:t>
        </w:r>
      </w:ins>
      <w:r>
        <w:t>Researchers were provided only with the data availability statement, and as a result, were blind to the associated preprint metadata (</w:t>
      </w:r>
      <w:proofErr w:type="gramStart"/>
      <w:r>
        <w:t>e.g.</w:t>
      </w:r>
      <w:proofErr w:type="gramEnd"/>
      <w:r>
        <w:t> title, authors, corresponding author institution) in case this could affect their assessments. Any disagreements were resolved through discussion.</w:t>
      </w:r>
    </w:p>
    <w:p w14:paraId="184CFCCB" w14:textId="77777777" w:rsidR="00EB1346" w:rsidRDefault="00084C83">
      <w:pPr>
        <w:pStyle w:val="BodyText"/>
        <w:rPr>
          <w:ins w:id="265" w:author="Luke McGuinness" w:date="2021-02-26T16:05:00Z"/>
        </w:rPr>
      </w:pPr>
      <w:ins w:id="266" w:author="Luke McGuinness" w:date="2021-02-26T16:05:00Z">
        <w:r>
          <w:t xml:space="preserve"> </w:t>
        </w:r>
      </w:ins>
      <w:r>
        <w:t xml:space="preserve">Due to our large sample, if authors claimed that all data were available in the manuscript or as a supplemental file, or that their study did not make use of any data, we took them at their word. Where a data availability statement met multiple </w:t>
      </w:r>
      <w:proofErr w:type="gramStart"/>
      <w:r>
        <w:t>categories</w:t>
      </w:r>
      <w:ins w:id="267" w:author="Luke McGuinness" w:date="2021-02-26T16:05:00Z">
        <w:r>
          <w:t>,</w:t>
        </w:r>
      </w:ins>
      <w:r>
        <w:t xml:space="preserve"> or</w:t>
      </w:r>
      <w:proofErr w:type="gramEnd"/>
      <w:r>
        <w:t xml:space="preserve"> contained multiple data sources with varying levels of openness, we took a conservative approach and categorized it on the basis of the most restrictive aspect (see Supplementary Materials </w:t>
      </w:r>
      <w:ins w:id="268" w:author="Luke McGuinness" w:date="2021-02-26T16:05:00Z">
        <w:r w:rsidR="00E124B6">
          <w:t>1</w:t>
        </w:r>
        <w:r>
          <w:t>3</w:t>
        </w:r>
      </w:ins>
      <w:r>
        <w:t xml:space="preserve"> for some illustrative examples). We plotted the distribution of preprint and published data availability statements across the nine categories presented in Table 1.</w:t>
      </w:r>
    </w:p>
    <w:p w14:paraId="728B72A7" w14:textId="4E6047C0" w:rsidR="00476DCC" w:rsidRDefault="00E124B6">
      <w:pPr>
        <w:pStyle w:val="FirstParagraph"/>
        <w:pPrChange w:id="269" w:author="Luke McGuinness" w:date="2021-02-26T16:05:00Z">
          <w:pPr>
            <w:pStyle w:val="Heading2"/>
          </w:pPr>
        </w:pPrChange>
      </w:pPr>
      <w:bookmarkStart w:id="270" w:name="X00641fe355401941c0c4615b65f1e2a77f6e8fd"/>
      <w:ins w:id="271" w:author="Luke McGuinness" w:date="2021-02-26T16:05:00Z">
        <w:r>
          <w:t>Changes between preprinted and</w:t>
        </w:r>
        <w:r w:rsidR="00084C83">
          <w:t xml:space="preserve"> </w:t>
        </w:r>
        <w:r w:rsidR="00084C83" w:rsidDel="00093FD8">
          <w:t>Records for which the data availability statement was categorized as “Not applicable” (Category 1 from Table 1) at either the preprint or</w:t>
        </w:r>
      </w:ins>
      <w:r w:rsidR="00084C83" w:rsidDel="00093FD8">
        <w:t xml:space="preserve"> published </w:t>
      </w:r>
      <w:proofErr w:type="spellStart"/>
      <w:ins w:id="272" w:author="Luke McGuinness" w:date="2021-02-26T16:05:00Z">
        <w:r>
          <w:t>statements</w:t>
        </w:r>
        <w:bookmarkEnd w:id="270"/>
        <w:r w:rsidR="00084C83" w:rsidDel="00093FD8">
          <w:t>stage</w:t>
        </w:r>
        <w:proofErr w:type="spellEnd"/>
        <w:r w:rsidR="00084C83" w:rsidDel="00093FD8">
          <w:t xml:space="preserve"> were excluded from further analyses.</w:t>
        </w:r>
      </w:ins>
    </w:p>
    <w:p w14:paraId="7E5C16B8" w14:textId="77777777" w:rsidR="00EB1346" w:rsidRDefault="00084C83">
      <w:pPr>
        <w:pStyle w:val="FirstParagraph"/>
        <w:rPr>
          <w:ins w:id="273" w:author="Luke McGuinness" w:date="2021-02-26T16:05:00Z"/>
        </w:rPr>
      </w:pPr>
      <w:r>
        <w:t xml:space="preserve">To assess if data availability statements change between preprint and published articles, we examined whether a discrepancy existed between the categories assigned to the preprinted and published statements, and the direction of the discrepancy </w:t>
      </w:r>
      <w:ins w:id="274" w:author="Luke McGuinness" w:date="2021-02-26T16:05:00Z">
        <w:r w:rsidR="00E124B6">
          <w:t>(“</w:t>
        </w:r>
        <w:r>
          <w:t>(</w:t>
        </w:r>
      </w:ins>
      <w:r>
        <w:t xml:space="preserve">more </w:t>
      </w:r>
      <w:ins w:id="275" w:author="Luke McGuinness" w:date="2021-02-26T16:05:00Z">
        <w:r>
          <w:t>“</w:t>
        </w:r>
      </w:ins>
      <w:r>
        <w:t xml:space="preserve">closed” or </w:t>
      </w:r>
      <w:ins w:id="276" w:author="Luke McGuinness" w:date="2021-02-26T16:05:00Z">
        <w:r w:rsidR="00E124B6">
          <w:t>“</w:t>
        </w:r>
      </w:ins>
      <w:r>
        <w:t xml:space="preserve">more </w:t>
      </w:r>
      <w:ins w:id="277" w:author="Luke McGuinness" w:date="2021-02-26T16:05:00Z">
        <w:r>
          <w:t>“</w:t>
        </w:r>
      </w:ins>
      <w:r>
        <w:t xml:space="preserve">open”). </w:t>
      </w:r>
      <w:ins w:id="278" w:author="Luke McGuinness" w:date="2021-02-26T16:05:00Z">
        <w:r w:rsidR="00E124B6">
          <w:t xml:space="preserve">Records were deemed to become “more open” if their data availability statement was </w:t>
        </w:r>
        <w:proofErr w:type="spellStart"/>
        <w:r w:rsidR="00E124B6">
          <w:t>categorised</w:t>
        </w:r>
        <w:proofErr w:type="spellEnd"/>
        <w:r w:rsidR="00E124B6">
          <w:t xml:space="preserve"> as “closed” at the preprint stage and “open” at the published stage. Conversely, records described as “more closed” were those moving from “open” at preprint to “closed” on publication.</w:t>
        </w:r>
      </w:ins>
    </w:p>
    <w:p w14:paraId="728B72A8" w14:textId="5102B3DE" w:rsidR="00476DCC" w:rsidRDefault="00084C83">
      <w:pPr>
        <w:pStyle w:val="BodyText"/>
      </w:pPr>
      <w:r>
        <w:t>We declare a minor deviation from our protocol</w:t>
      </w:r>
      <w:ins w:id="279" w:author="Luke McGuinness" w:date="2021-02-26T16:05:00Z">
        <w:r w:rsidR="00E124B6">
          <w:t xml:space="preserve"> for </w:t>
        </w:r>
        <w:r>
          <w:t xml:space="preserve">,[16] in relation to </w:t>
        </w:r>
      </w:ins>
      <w:r>
        <w:t>this analysis</w:t>
      </w:r>
      <w:ins w:id="280" w:author="Luke McGuinness" w:date="2021-02-26T16:05:00Z">
        <w:r w:rsidR="00E124B6">
          <w:t>.[16]</w:t>
        </w:r>
        <w:r>
          <w:t>.</w:t>
        </w:r>
      </w:ins>
      <w:r>
        <w:t xml:space="preserve"> Rather than investigating the data-sharing policy only for journals with the largest change in openness</w:t>
      </w:r>
      <w:ins w:id="281" w:author="Luke McGuinness" w:date="2021-02-26T16:05:00Z">
        <w:r w:rsidR="00E124B6">
          <w:t xml:space="preserve"> as intended</w:t>
        </w:r>
      </w:ins>
      <w:r>
        <w:t>, which involved setting an arbitrary cut-off when defining “largest change”, we systematically extracted and categorized the data-sharing policies for all journals in which preprints had subsequently been published using two categories (1: “requiring/mandating data sharing” and, 2: “not requiring/mandating data sharing”), and compared the change in openness between these two categories. Note that Category 2 includes journals that encourage data sharing, but do not make it a condition of publication.</w:t>
      </w:r>
    </w:p>
    <w:p w14:paraId="728B72A9" w14:textId="77777777" w:rsidR="00476DCC" w:rsidRDefault="00084C83">
      <w:pPr>
        <w:pStyle w:val="BodyText"/>
      </w:pPr>
      <w:r>
        <w:t xml:space="preserve">To assess claims that data will be provided on publication, the data availability statements accompanying the published articles for all records in Category 3 (“Data available on publication (link provided)”) or Category 4 (“Data available on publication (no link </w:t>
      </w:r>
      <w:r>
        <w:lastRenderedPageBreak/>
        <w:t>provided)”) from Table 1 were assessed, and any difference between the two categories examined.</w:t>
      </w:r>
    </w:p>
    <w:p w14:paraId="6FBB2F73" w14:textId="77777777" w:rsidR="00EB1346" w:rsidRDefault="00E124B6">
      <w:pPr>
        <w:pStyle w:val="Heading2"/>
        <w:rPr>
          <w:ins w:id="282" w:author="Luke McGuinness" w:date="2021-02-26T16:05:00Z"/>
        </w:rPr>
      </w:pPr>
      <w:bookmarkStart w:id="283" w:name="code-availability"/>
      <w:ins w:id="284" w:author="Luke McGuinness" w:date="2021-02-26T16:05:00Z">
        <w:r>
          <w:t>Code availability</w:t>
        </w:r>
        <w:bookmarkEnd w:id="283"/>
      </w:ins>
    </w:p>
    <w:p w14:paraId="728B72AA" w14:textId="7B184CE1" w:rsidR="00476DCC" w:rsidRDefault="00084C83">
      <w:pPr>
        <w:pStyle w:val="BodyText"/>
        <w:pPrChange w:id="285" w:author="Luke McGuinness" w:date="2021-02-26T16:05:00Z">
          <w:pPr>
            <w:pStyle w:val="FirstParagraph"/>
          </w:pPr>
        </w:pPrChange>
      </w:pPr>
      <w:r>
        <w:t xml:space="preserve">Finally, to assess whether data availability statements also capture the availability of programming code, such as STATA do files or R scripts, the data availability statement and full text PDF for a random sample </w:t>
      </w:r>
      <w:ins w:id="286" w:author="Luke McGuinness" w:date="2021-02-26T16:05:00Z">
        <w:r w:rsidR="00E124B6">
          <w:t xml:space="preserve">of </w:t>
        </w:r>
      </w:ins>
      <w:r>
        <w:t>400 preprinted records were assessed for code availability (1: “code availability described” and 2: “code availability not described”).</w:t>
      </w:r>
    </w:p>
    <w:p w14:paraId="728B72AB" w14:textId="77777777" w:rsidR="00476DCC" w:rsidRDefault="00084C83">
      <w:pPr>
        <w:pStyle w:val="Heading2"/>
      </w:pPr>
      <w:bookmarkStart w:id="287" w:name="patient-and-public-involvement"/>
      <w:r>
        <w:t>Patient and public involvement</w:t>
      </w:r>
      <w:bookmarkEnd w:id="287"/>
    </w:p>
    <w:p w14:paraId="728B72AC" w14:textId="77777777" w:rsidR="00476DCC" w:rsidRDefault="00084C83">
      <w:pPr>
        <w:pStyle w:val="FirstParagraph"/>
      </w:pPr>
      <w:r>
        <w:t>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14:paraId="728B72AD" w14:textId="77777777" w:rsidR="00476DCC" w:rsidRDefault="00084C83">
      <w:r>
        <w:br w:type="page"/>
      </w:r>
    </w:p>
    <w:p w14:paraId="728B72AE" w14:textId="77777777" w:rsidR="00476DCC" w:rsidRDefault="00084C83">
      <w:pPr>
        <w:pStyle w:val="Heading1"/>
      </w:pPr>
      <w:bookmarkStart w:id="288" w:name="results"/>
      <w:r>
        <w:lastRenderedPageBreak/>
        <w:t>Results</w:t>
      </w:r>
      <w:bookmarkEnd w:id="288"/>
    </w:p>
    <w:p w14:paraId="728B72AF" w14:textId="77777777" w:rsidR="00476DCC" w:rsidRDefault="00084C83">
      <w:pPr>
        <w:pStyle w:val="FirstParagraph"/>
      </w:pPr>
      <w:r>
        <w:t xml:space="preserve">The data availability statements accompanying 4101 preprints registered between 25th June 2019 and 1st May 2020 were extracted from the medRxiv preprint repository on the </w:t>
      </w:r>
      <w:proofErr w:type="gramStart"/>
      <w:r>
        <w:t>26th</w:t>
      </w:r>
      <w:proofErr w:type="gramEnd"/>
      <w:r>
        <w:t xml:space="preserve"> May 2020 and were coded by two independent researchers according to the categories in Table 1. During this process, agreement between the raters was high (Cohen’s Kappa = 0.98; “almost perfect agreement”).[44]</w:t>
      </w:r>
    </w:p>
    <w:p w14:paraId="728B72B0" w14:textId="6E4A488D" w:rsidR="00476DCC" w:rsidRDefault="00084C83">
      <w:pPr>
        <w:pStyle w:val="BodyText"/>
      </w:pPr>
      <w:r>
        <w:t>Of the 4101 preprints, 163 (4.0%) in Category 0 (“Not applicable”) were excluded following coding, leaving 3938 remaining records. Of these, 911 (23.1%) had made their data open as per the criteria in Table 1. The distribution of data availability statements across the categories can be seen in Fig 1. A total of 379 (9.</w:t>
      </w:r>
      <w:ins w:id="289" w:author="Luke McGuinness" w:date="2021-02-26T16:05:00Z">
        <w:r w:rsidR="00E124B6">
          <w:t>6</w:t>
        </w:r>
        <w:r>
          <w:t>2</w:t>
        </w:r>
      </w:ins>
      <w:r>
        <w:t>%) preprints had been subsequently published, and of these, only 159 (42.0%) had data availability statements that we could categorize. 4 (2.5%) records in Category 0 (“Not applicable”) were excluded, and of the 155 remaining, 59 (38.1%) had made their data open as per our criteria.</w:t>
      </w:r>
    </w:p>
    <w:p w14:paraId="728B72B1" w14:textId="77777777" w:rsidR="00476DCC" w:rsidRDefault="00084C83">
      <w:pPr>
        <w:pStyle w:val="BodyText"/>
      </w:pPr>
      <w:r>
        <w:t> </w:t>
      </w:r>
    </w:p>
    <w:p w14:paraId="32CE29F5" w14:textId="77777777" w:rsidR="00EB1346" w:rsidRDefault="00E124B6">
      <w:pPr>
        <w:rPr>
          <w:ins w:id="290" w:author="Luke McGuinness" w:date="2021-02-26T16:05:00Z"/>
        </w:rPr>
      </w:pPr>
      <w:ins w:id="291" w:author="Luke McGuinness" w:date="2021-02-26T16:05:00Z">
        <w:r>
          <w:rPr>
            <w:noProof/>
          </w:rPr>
          <w:drawing>
            <wp:inline distT="0" distB="0" distL="0" distR="0" wp14:anchorId="2A2C62AA" wp14:editId="03D1D241">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11"/>
                      <a:stretch>
                        <a:fillRect/>
                      </a:stretch>
                    </pic:blipFill>
                    <pic:spPr bwMode="auto">
                      <a:xfrm>
                        <a:off x="0" y="0"/>
                        <a:ext cx="5943600" cy="2377440"/>
                      </a:xfrm>
                      <a:prstGeom prst="rect">
                        <a:avLst/>
                      </a:prstGeom>
                      <a:noFill/>
                      <a:ln w="9525">
                        <a:noFill/>
                        <a:headEnd/>
                        <a:tailEnd/>
                      </a:ln>
                    </pic:spPr>
                  </pic:pic>
                </a:graphicData>
              </a:graphic>
            </wp:inline>
          </w:drawing>
        </w:r>
      </w:ins>
    </w:p>
    <w:p w14:paraId="728B72B3" w14:textId="77777777" w:rsidR="00476DCC" w:rsidRDefault="00084C83">
      <w:pPr>
        <w:pStyle w:val="ImageCaption"/>
      </w:pPr>
      <w:r>
        <w:t>Fig 1: Distribution of the data availability statements of preprinted (Panel A) and published (Panel B) records by category from Table 1.</w:t>
      </w:r>
    </w:p>
    <w:p w14:paraId="728B72B4" w14:textId="77777777" w:rsidR="00476DCC" w:rsidRDefault="00084C83">
      <w:pPr>
        <w:pStyle w:val="BodyText"/>
      </w:pPr>
      <w:r>
        <w:t> </w:t>
      </w:r>
    </w:p>
    <w:p w14:paraId="237BA776" w14:textId="77777777" w:rsidR="00EB1346" w:rsidRDefault="00084C83">
      <w:pPr>
        <w:pStyle w:val="BodyText"/>
        <w:rPr>
          <w:ins w:id="292" w:author="Luke McGuinness" w:date="2021-02-26T16:05:00Z"/>
        </w:rPr>
      </w:pPr>
      <w:r>
        <w:t>For the comparison of preprinted data availability statements with their published counterparts, we excluded records that were not published, that did not have a published data availability statement or that were labeled as “Not applicable” at either the preprint or published stage, leaving 151 records (3.7% of the total sample of 4101 records) records.</w:t>
      </w:r>
    </w:p>
    <w:p w14:paraId="728B72B5" w14:textId="3FF59F28" w:rsidR="00476DCC" w:rsidRDefault="00E124B6">
      <w:pPr>
        <w:pStyle w:val="BodyText"/>
      </w:pPr>
      <w:ins w:id="293" w:author="Luke McGuinness" w:date="2021-02-26T16:05:00Z">
        <w:r>
          <w:t xml:space="preserve">Data </w:t>
        </w:r>
        <w:r w:rsidR="00084C83">
          <w:t xml:space="preserve"> When grouped by data-sharing policy, there was a greater change towards data </w:t>
        </w:r>
      </w:ins>
      <w:r w:rsidR="00084C83">
        <w:t xml:space="preserve">availability statements </w:t>
      </w:r>
      <w:ins w:id="294" w:author="Luke McGuinness" w:date="2021-02-26T16:05:00Z">
        <w:r>
          <w:t xml:space="preserve">more </w:t>
        </w:r>
        <w:proofErr w:type="spellStart"/>
        <w:r>
          <w:t>frequently</w:t>
        </w:r>
        <w:r w:rsidR="00084C83">
          <w:t>which</w:t>
        </w:r>
      </w:ins>
      <w:proofErr w:type="spellEnd"/>
      <w:r w:rsidR="00084C83">
        <w:t xml:space="preserve"> described open data </w:t>
      </w:r>
      <w:ins w:id="295" w:author="Luke McGuinness" w:date="2021-02-26T16:05:00Z">
        <w:r>
          <w:t xml:space="preserve">on publication compared to the preprinted record when the journal </w:t>
        </w:r>
        <w:proofErr w:type="spellStart"/>
        <w:r>
          <w:t>mandated</w:t>
        </w:r>
        <w:r w:rsidR="00084C83">
          <w:t>in</w:t>
        </w:r>
        <w:proofErr w:type="spellEnd"/>
        <w:r w:rsidR="00084C83">
          <w:t xml:space="preserve"> journals requiring/mandating</w:t>
        </w:r>
      </w:ins>
      <w:r w:rsidR="00084C83">
        <w:t xml:space="preserve"> data sharing</w:t>
      </w:r>
      <w:ins w:id="296" w:author="Luke McGuinness" w:date="2021-02-26T16:05:00Z">
        <w:r w:rsidR="00084C83">
          <w:t xml:space="preserve"> versus those that did not</w:t>
        </w:r>
      </w:ins>
      <w:r w:rsidR="00084C83">
        <w:t xml:space="preserve"> (Table 2). Moreover, the data availability statements for 8 articles published in journals that did not </w:t>
      </w:r>
      <w:ins w:id="297" w:author="Luke McGuinness" w:date="2021-02-26T16:06:00Z">
        <w:r w:rsidR="00596A13">
          <w:t>mandate</w:t>
        </w:r>
      </w:ins>
      <w:r w:rsidR="00084C83">
        <w:t xml:space="preserve"> open data sharing became less open on publication</w:t>
      </w:r>
      <w:ins w:id="298" w:author="Luke McGuinness" w:date="2021-02-26T16:05:00Z">
        <w:r>
          <w:t>.</w:t>
        </w:r>
        <w:r w:rsidR="00084C83">
          <w:t xml:space="preserve"> (Table 2).</w:t>
        </w:r>
      </w:ins>
      <w:r w:rsidR="00084C83">
        <w:t xml:space="preserve"> The change in openness for preprints grouped by category and stratified by journal policy</w:t>
      </w:r>
      <w:ins w:id="299" w:author="Luke McGuinness" w:date="2021-02-26T16:05:00Z">
        <w:r w:rsidR="00084C83">
          <w:t>,</w:t>
        </w:r>
      </w:ins>
      <w:r w:rsidR="00084C83">
        <w:t xml:space="preserve"> is shown in Supplementary Table 1, </w:t>
      </w:r>
      <w:r w:rsidR="00084C83">
        <w:lastRenderedPageBreak/>
        <w:t>while the change for each individual journal included in our analysis is shown in Supplementary Table 2.</w:t>
      </w:r>
    </w:p>
    <w:p w14:paraId="728B72B6" w14:textId="77777777" w:rsidR="00476DCC" w:rsidRDefault="00084C83">
      <w:pPr>
        <w:pStyle w:val="BodyText"/>
      </w:pPr>
      <w:r>
        <w:t> </w:t>
      </w:r>
    </w:p>
    <w:p w14:paraId="728B72B7" w14:textId="12831EBC" w:rsidR="00476DCC" w:rsidRDefault="00084C83">
      <w:pPr>
        <w:pStyle w:val="a"/>
        <w:pPrChange w:id="300" w:author="Luke McGuinness" w:date="2021-02-26T16:05:00Z">
          <w:pPr>
            <w:pStyle w:val="Compact"/>
          </w:pPr>
        </w:pPrChange>
      </w:pPr>
      <w:r>
        <w:t>Table 2: Change in openness of data availability statements from preprint to published article, grouped by journal data-sharing policy.</w:t>
      </w:r>
    </w:p>
    <w:tbl>
      <w:tblPr>
        <w:tblW w:w="5000" w:type="pct"/>
        <w:jc w:val="center"/>
        <w:tblLook w:val="0420" w:firstRow="1" w:lastRow="0" w:firstColumn="0" w:lastColumn="0" w:noHBand="0" w:noVBand="1"/>
      </w:tblPr>
      <w:tblGrid>
        <w:gridCol w:w="1802"/>
        <w:gridCol w:w="832"/>
        <w:gridCol w:w="2032"/>
        <w:gridCol w:w="1138"/>
        <w:gridCol w:w="1224"/>
        <w:gridCol w:w="689"/>
        <w:gridCol w:w="814"/>
        <w:gridCol w:w="829"/>
        <w:tblGridChange w:id="301">
          <w:tblGrid>
            <w:gridCol w:w="1802"/>
            <w:gridCol w:w="832"/>
            <w:gridCol w:w="2032"/>
            <w:gridCol w:w="1138"/>
            <w:gridCol w:w="1224"/>
            <w:gridCol w:w="689"/>
            <w:gridCol w:w="814"/>
            <w:gridCol w:w="829"/>
          </w:tblGrid>
        </w:tblGridChange>
      </w:tblGrid>
      <w:tr w:rsidR="00666549" w14:paraId="728B72BE" w14:textId="77777777">
        <w:trPr>
          <w:cantSplit/>
          <w:tblHeader/>
          <w:jc w:val="center"/>
        </w:trPr>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8" w14:textId="3AA15506" w:rsidR="00476DCC" w:rsidRDefault="00E124B6">
            <w:pPr>
              <w:spacing w:after="0"/>
              <w:pPrChange w:id="302" w:author="Luke McGuinness" w:date="2021-02-26T16:05:00Z">
                <w:pPr>
                  <w:spacing w:before="60" w:after="60"/>
                  <w:ind w:left="60" w:right="60"/>
                </w:pPr>
              </w:pPrChange>
            </w:pPr>
            <w:ins w:id="303" w:author="Luke McGuinness" w:date="2021-02-26T16:05:00Z">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w:t>
              </w:r>
              <w:proofErr w:type="spellStart"/>
              <w:r>
                <w:rPr>
                  <w:rFonts w:ascii="Arial" w:eastAsia="Arial" w:hAnsi="Arial" w:cs="Arial"/>
                  <w:b/>
                  <w:color w:val="000000"/>
                  <w:sz w:val="16"/>
                  <w:szCs w:val="16"/>
                </w:rPr>
                <w:t>policy</w:t>
              </w:r>
              <w:r w:rsidR="00084C83">
                <w:rPr>
                  <w:rFonts w:ascii="Arial" w:eastAsia="Arial" w:hAnsi="Arial" w:cs="Arial"/>
                  <w:b/>
                  <w:color w:val="000000"/>
                  <w:sz w:val="16"/>
                  <w:szCs w:val="16"/>
                </w:rPr>
                <w:t>Policy</w:t>
              </w:r>
              <w:proofErr w:type="spellEnd"/>
              <w:r w:rsidR="00084C83">
                <w:rPr>
                  <w:rFonts w:ascii="Arial" w:eastAsia="Arial" w:hAnsi="Arial" w:cs="Arial"/>
                  <w:b/>
                  <w:color w:val="000000"/>
                  <w:sz w:val="16"/>
                  <w:szCs w:val="16"/>
                </w:rPr>
                <w:t xml:space="preserve"> category</w:t>
              </w:r>
            </w:ins>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cellIns w:id="304" w:author="Luke McGuinness" w:date="2021-02-26T16:05:00Z"/>
          </w:tcPr>
          <w:p w14:paraId="728B72B9" w14:textId="77777777" w:rsidR="00476DCC" w:rsidRDefault="00084C83">
            <w:pPr>
              <w:spacing w:after="0"/>
              <w:jc w:val="center"/>
            </w:pPr>
            <w:ins w:id="305" w:author="Luke McGuinness" w:date="2021-02-26T16:05:00Z">
              <w:r>
                <w:rPr>
                  <w:rFonts w:ascii="Arial" w:eastAsia="Arial" w:hAnsi="Arial" w:cs="Arial"/>
                  <w:b/>
                  <w:color w:val="000000"/>
                  <w:sz w:val="16"/>
                  <w:szCs w:val="16"/>
                </w:rPr>
                <w:t>Number of journals</w:t>
              </w:r>
              <w:r>
                <w:rPr>
                  <w:rFonts w:ascii="Arial" w:eastAsia="Arial" w:hAnsi="Arial" w:cs="Arial"/>
                  <w:b/>
                  <w:color w:val="000000"/>
                  <w:sz w:val="16"/>
                  <w:szCs w:val="16"/>
                </w:rPr>
                <w:br/>
                <w:t xml:space="preserve"> (N)</w:t>
              </w:r>
            </w:ins>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A" w14:textId="09A586BB" w:rsidR="00476DCC" w:rsidRDefault="00E124B6">
            <w:pPr>
              <w:spacing w:after="0"/>
              <w:jc w:val="center"/>
              <w:pPrChange w:id="306" w:author="Luke McGuinness" w:date="2021-02-26T16:05:00Z">
                <w:pPr>
                  <w:spacing w:before="60" w:after="60"/>
                  <w:ind w:left="60" w:right="60"/>
                  <w:jc w:val="center"/>
                </w:pPr>
              </w:pPrChange>
            </w:pPr>
            <w:proofErr w:type="spellStart"/>
            <w:ins w:id="307" w:author="Luke McGuinness" w:date="2021-02-26T16:05:00Z">
              <w:r>
                <w:rPr>
                  <w:rFonts w:ascii="Arial" w:eastAsia="Arial" w:hAnsi="Arial" w:cs="Arial"/>
                  <w:b/>
                  <w:color w:val="000000"/>
                  <w:sz w:val="16"/>
                  <w:szCs w:val="16"/>
                </w:rPr>
                <w:t>Preprinted</w:t>
              </w:r>
              <w:r w:rsidR="00084C83">
                <w:rPr>
                  <w:rFonts w:ascii="Arial" w:eastAsia="Arial" w:hAnsi="Arial" w:cs="Arial"/>
                  <w:b/>
                  <w:color w:val="000000"/>
                  <w:sz w:val="16"/>
                  <w:szCs w:val="16"/>
                </w:rPr>
                <w:t>Number</w:t>
              </w:r>
              <w:proofErr w:type="spellEnd"/>
              <w:r w:rsidR="00084C83">
                <w:rPr>
                  <w:rFonts w:ascii="Arial" w:eastAsia="Arial" w:hAnsi="Arial" w:cs="Arial"/>
                  <w:b/>
                  <w:color w:val="000000"/>
                  <w:sz w:val="16"/>
                  <w:szCs w:val="16"/>
                </w:rPr>
                <w:t xml:space="preserve"> of</w:t>
              </w:r>
            </w:ins>
            <w:r w:rsidR="00084C83">
              <w:rPr>
                <w:rFonts w:ascii="Arial" w:eastAsia="Arial" w:hAnsi="Arial" w:cs="Arial"/>
                <w:b/>
                <w:color w:val="000000"/>
                <w:sz w:val="16"/>
                <w:szCs w:val="16"/>
              </w:rPr>
              <w:t xml:space="preserve"> records</w:t>
            </w:r>
            <w:ins w:id="308" w:author="Luke McGuinness" w:date="2021-02-26T16:05:00Z">
              <w:r>
                <w:rPr>
                  <w:rFonts w:ascii="Arial" w:eastAsia="Arial" w:hAnsi="Arial" w:cs="Arial"/>
                  <w:b/>
                  <w:color w:val="000000"/>
                  <w:sz w:val="16"/>
                  <w:szCs w:val="16"/>
                </w:rPr>
                <w:t xml:space="preserve"> subsequently published</w:t>
              </w:r>
            </w:ins>
            <w:r w:rsidR="00084C83">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B" w14:textId="2E2E7C3E" w:rsidR="00476DCC" w:rsidRDefault="00084C83">
            <w:pPr>
              <w:spacing w:after="0"/>
              <w:jc w:val="center"/>
              <w:pPrChange w:id="309" w:author="Luke McGuinness" w:date="2021-02-26T16:05:00Z">
                <w:pPr>
                  <w:spacing w:before="60" w:after="60"/>
                  <w:ind w:left="60" w:right="60"/>
                  <w:jc w:val="center"/>
                </w:pPr>
              </w:pPrChange>
            </w:pPr>
            <w:r>
              <w:rPr>
                <w:rFonts w:ascii="Arial" w:eastAsia="Arial" w:hAnsi="Arial" w:cs="Arial"/>
                <w:b/>
                <w:color w:val="000000"/>
                <w:sz w:val="16"/>
                <w:szCs w:val="16"/>
              </w:rPr>
              <w:t xml:space="preserve">Open </w:t>
            </w:r>
            <w:ins w:id="310" w:author="Luke McGuinness" w:date="2021-02-26T16:05:00Z">
              <w:r w:rsidR="00E124B6">
                <w:rPr>
                  <w:rFonts w:ascii="Arial" w:eastAsia="Arial" w:hAnsi="Arial" w:cs="Arial"/>
                  <w:b/>
                  <w:color w:val="000000"/>
                  <w:sz w:val="16"/>
                  <w:szCs w:val="16"/>
                </w:rPr>
                <w:t>DAS in</w:t>
              </w:r>
              <w:r w:rsidR="00E124B6">
                <w:rPr>
                  <w:rFonts w:ascii="Arial" w:eastAsia="Arial" w:hAnsi="Arial" w:cs="Arial"/>
                  <w:b/>
                  <w:color w:val="000000"/>
                  <w:sz w:val="16"/>
                  <w:szCs w:val="16"/>
                </w:rPr>
                <w:br/>
                <w:t xml:space="preserve"> preprinted </w:t>
              </w:r>
              <w:proofErr w:type="spellStart"/>
              <w:r w:rsidR="00E124B6">
                <w:rPr>
                  <w:rFonts w:ascii="Arial" w:eastAsia="Arial" w:hAnsi="Arial" w:cs="Arial"/>
                  <w:b/>
                  <w:color w:val="000000"/>
                  <w:sz w:val="16"/>
                  <w:szCs w:val="16"/>
                </w:rPr>
                <w:t>version</w:t>
              </w:r>
              <w:r>
                <w:rPr>
                  <w:rFonts w:ascii="Arial" w:eastAsia="Arial" w:hAnsi="Arial" w:cs="Arial"/>
                  <w:b/>
                  <w:color w:val="000000"/>
                  <w:sz w:val="16"/>
                  <w:szCs w:val="16"/>
                </w:rPr>
                <w:t>at</w:t>
              </w:r>
              <w:proofErr w:type="spellEnd"/>
              <w:r>
                <w:rPr>
                  <w:rFonts w:ascii="Arial" w:eastAsia="Arial" w:hAnsi="Arial" w:cs="Arial"/>
                  <w:b/>
                  <w:color w:val="000000"/>
                  <w:sz w:val="16"/>
                  <w:szCs w:val="16"/>
                </w:rPr>
                <w:t xml:space="preserve"> preprint</w:t>
              </w:r>
            </w:ins>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C" w14:textId="486114DD" w:rsidR="00476DCC" w:rsidRDefault="00084C83">
            <w:pPr>
              <w:spacing w:after="0"/>
              <w:jc w:val="center"/>
              <w:pPrChange w:id="311" w:author="Luke McGuinness" w:date="2021-02-26T16:05:00Z">
                <w:pPr>
                  <w:spacing w:before="60" w:after="60"/>
                  <w:ind w:left="60" w:right="60"/>
                  <w:jc w:val="center"/>
                </w:pPr>
              </w:pPrChange>
            </w:pPr>
            <w:r>
              <w:rPr>
                <w:rFonts w:ascii="Arial" w:eastAsia="Arial" w:hAnsi="Arial" w:cs="Arial"/>
                <w:b/>
                <w:color w:val="000000"/>
                <w:sz w:val="16"/>
                <w:szCs w:val="16"/>
              </w:rPr>
              <w:t xml:space="preserve">Open </w:t>
            </w:r>
            <w:ins w:id="312" w:author="Luke McGuinness" w:date="2021-02-26T16:05:00Z">
              <w:r w:rsidR="00E124B6">
                <w:rPr>
                  <w:rFonts w:ascii="Arial" w:eastAsia="Arial" w:hAnsi="Arial" w:cs="Arial"/>
                  <w:b/>
                  <w:color w:val="000000"/>
                  <w:sz w:val="16"/>
                  <w:szCs w:val="16"/>
                </w:rPr>
                <w:t>DAS in</w:t>
              </w:r>
              <w:r w:rsidR="00E124B6">
                <w:rPr>
                  <w:rFonts w:ascii="Arial" w:eastAsia="Arial" w:hAnsi="Arial" w:cs="Arial"/>
                  <w:b/>
                  <w:color w:val="000000"/>
                  <w:sz w:val="16"/>
                  <w:szCs w:val="16"/>
                </w:rPr>
                <w:br/>
                <w:t xml:space="preserve"> published </w:t>
              </w:r>
              <w:proofErr w:type="spellStart"/>
              <w:r w:rsidR="00E124B6">
                <w:rPr>
                  <w:rFonts w:ascii="Arial" w:eastAsia="Arial" w:hAnsi="Arial" w:cs="Arial"/>
                  <w:b/>
                  <w:color w:val="000000"/>
                  <w:sz w:val="16"/>
                  <w:szCs w:val="16"/>
                </w:rPr>
                <w:t>version</w:t>
              </w:r>
              <w:r>
                <w:rPr>
                  <w:rFonts w:ascii="Arial" w:eastAsia="Arial" w:hAnsi="Arial" w:cs="Arial"/>
                  <w:b/>
                  <w:color w:val="000000"/>
                  <w:sz w:val="16"/>
                  <w:szCs w:val="16"/>
                </w:rPr>
                <w:t>at</w:t>
              </w:r>
              <w:proofErr w:type="spellEnd"/>
              <w:r>
                <w:rPr>
                  <w:rFonts w:ascii="Arial" w:eastAsia="Arial" w:hAnsi="Arial" w:cs="Arial"/>
                  <w:b/>
                  <w:color w:val="000000"/>
                  <w:sz w:val="16"/>
                  <w:szCs w:val="16"/>
                </w:rPr>
                <w:t xml:space="preserve"> publication</w:t>
              </w:r>
            </w:ins>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BD" w14:textId="4F6A40EB" w:rsidR="00476DCC" w:rsidRDefault="00084C83">
            <w:pPr>
              <w:spacing w:after="0"/>
              <w:jc w:val="center"/>
              <w:pPrChange w:id="313" w:author="Luke McGuinness" w:date="2021-02-26T16:05:00Z">
                <w:pPr>
                  <w:spacing w:before="60" w:after="60"/>
                  <w:ind w:left="60" w:right="60"/>
                  <w:jc w:val="center"/>
                </w:pPr>
              </w:pPrChange>
            </w:pPr>
            <w:r>
              <w:rPr>
                <w:rFonts w:ascii="Arial" w:eastAsia="Arial" w:hAnsi="Arial" w:cs="Arial"/>
                <w:b/>
                <w:color w:val="000000"/>
                <w:sz w:val="16"/>
                <w:szCs w:val="16"/>
              </w:rPr>
              <w:t xml:space="preserve">Change </w:t>
            </w:r>
            <w:ins w:id="314" w:author="Luke McGuinness" w:date="2021-02-26T16:05:00Z">
              <w:r w:rsidR="00E124B6">
                <w:rPr>
                  <w:rFonts w:ascii="Arial" w:eastAsia="Arial" w:hAnsi="Arial" w:cs="Arial"/>
                  <w:b/>
                  <w:color w:val="000000"/>
                  <w:sz w:val="16"/>
                  <w:szCs w:val="16"/>
                </w:rPr>
                <w:t xml:space="preserve">in DAS </w:t>
              </w:r>
            </w:ins>
            <w:r>
              <w:rPr>
                <w:rFonts w:ascii="Arial" w:eastAsia="Arial" w:hAnsi="Arial" w:cs="Arial"/>
                <w:b/>
                <w:color w:val="000000"/>
                <w:sz w:val="16"/>
                <w:szCs w:val="16"/>
              </w:rPr>
              <w:t>from preprint to publication</w:t>
            </w:r>
          </w:p>
        </w:tc>
      </w:tr>
      <w:tr w:rsidR="00666549" w14:paraId="728B72C7" w14:textId="77777777">
        <w:trPr>
          <w:cantSplit/>
          <w:tblHeader/>
          <w:jc w:val="center"/>
        </w:trPr>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BF" w14:textId="77777777" w:rsidR="00476DCC" w:rsidRDefault="00476DCC">
            <w:pPr>
              <w:spacing w:before="40" w:after="40"/>
              <w:ind w:left="100" w:right="100"/>
              <w:pPrChange w:id="315" w:author="Luke McGuinness" w:date="2021-02-26T16:05:00Z">
                <w:pPr>
                  <w:spacing w:before="60" w:after="60"/>
                  <w:ind w:left="60" w:right="60"/>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0" w14:textId="77777777" w:rsidR="00476DCC" w:rsidRDefault="00476DCC">
            <w:pPr>
              <w:spacing w:before="40" w:after="40"/>
              <w:ind w:left="100" w:right="100"/>
              <w:jc w:val="center"/>
              <w:pPrChange w:id="316"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1" w14:textId="77777777" w:rsidR="00476DCC" w:rsidRDefault="00476DCC">
            <w:pPr>
              <w:spacing w:before="40" w:after="40"/>
              <w:ind w:left="100" w:right="100"/>
              <w:jc w:val="center"/>
              <w:pPrChange w:id="317"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728B72C2" w14:textId="77777777" w:rsidR="00476DCC" w:rsidRDefault="00476DCC">
            <w:pPr>
              <w:spacing w:before="40" w:after="40"/>
              <w:ind w:left="100" w:right="100"/>
              <w:jc w:val="center"/>
              <w:pPrChange w:id="318" w:author="Luke McGuinness" w:date="2021-02-26T16:05:00Z">
                <w:pPr>
                  <w:spacing w:before="60" w:after="60"/>
                  <w:ind w:left="60" w:right="60"/>
                  <w:jc w:val="center"/>
                </w:pPr>
              </w:pPrChange>
            </w:pPr>
          </w:p>
        </w:tc>
        <w:tc>
          <w:tcPr>
            <w:tcW w:w="0" w:type="auto"/>
            <w:vMerge/>
            <w:tcBorders>
              <w:top w:val="single" w:sz="8" w:space="0" w:color="000000"/>
              <w:bottom w:val="single" w:sz="8" w:space="0" w:color="000000"/>
            </w:tcBorders>
            <w:shd w:val="clear" w:color="auto" w:fill="A6A6A6"/>
            <w:tcMar>
              <w:top w:w="0" w:type="dxa"/>
              <w:left w:w="0" w:type="dxa"/>
              <w:bottom w:w="0" w:type="dxa"/>
              <w:right w:w="0" w:type="dxa"/>
            </w:tcMar>
            <w:vAlign w:val="center"/>
            <w:cellIns w:id="319" w:author="Luke McGuinness" w:date="2021-02-26T16:05:00Z"/>
          </w:tcPr>
          <w:p w14:paraId="728B72C3" w14:textId="77777777" w:rsidR="00476DCC" w:rsidRDefault="00476DCC">
            <w:pPr>
              <w:spacing w:before="40" w:after="4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4" w14:textId="77777777" w:rsidR="00476DCC" w:rsidRDefault="00084C83">
            <w:pPr>
              <w:spacing w:before="40" w:after="40"/>
              <w:ind w:left="100" w:right="100"/>
              <w:jc w:val="center"/>
              <w:pPrChange w:id="320" w:author="Luke McGuinness" w:date="2021-02-26T16:05:00Z">
                <w:pPr>
                  <w:spacing w:before="60" w:after="60"/>
                  <w:ind w:left="60" w:right="60"/>
                  <w:jc w:val="center"/>
                </w:pPr>
              </w:pPrChange>
            </w:pPr>
            <w:r>
              <w:rPr>
                <w:rFonts w:ascii="Arial" w:hAnsi="Arial"/>
                <w:b/>
                <w:color w:val="111111"/>
                <w:sz w:val="16"/>
                <w:rPrChange w:id="321" w:author="Luke McGuinness" w:date="2021-02-26T16:05:00Z">
                  <w:rPr>
                    <w:rFonts w:ascii="Arial" w:hAnsi="Arial"/>
                    <w:b/>
                    <w:color w:val="000000"/>
                    <w:sz w:val="16"/>
                  </w:rPr>
                </w:rPrChange>
              </w:rPr>
              <w:t>More open</w:t>
            </w:r>
            <w:r>
              <w:rPr>
                <w:rFonts w:ascii="Arial" w:hAnsi="Arial"/>
                <w:b/>
                <w:color w:val="111111"/>
                <w:sz w:val="16"/>
                <w:rPrChange w:id="322" w:author="Luke McGuinness" w:date="2021-02-26T16:05:00Z">
                  <w:rPr>
                    <w:rFonts w:ascii="Arial" w:hAnsi="Arial"/>
                    <w:b/>
                    <w:color w:val="000000"/>
                    <w:sz w:val="16"/>
                  </w:rPr>
                </w:rPrChange>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5" w14:textId="77777777" w:rsidR="00476DCC" w:rsidRDefault="00084C83">
            <w:pPr>
              <w:spacing w:before="40" w:after="40"/>
              <w:ind w:left="100" w:right="100"/>
              <w:jc w:val="center"/>
              <w:pPrChange w:id="323" w:author="Luke McGuinness" w:date="2021-02-26T16:05:00Z">
                <w:pPr>
                  <w:spacing w:before="60" w:after="60"/>
                  <w:ind w:left="60" w:right="60"/>
                  <w:jc w:val="center"/>
                </w:pPr>
              </w:pPrChange>
            </w:pPr>
            <w:r>
              <w:rPr>
                <w:rFonts w:ascii="Arial" w:hAnsi="Arial"/>
                <w:b/>
                <w:color w:val="111111"/>
                <w:sz w:val="16"/>
                <w:rPrChange w:id="324" w:author="Luke McGuinness" w:date="2021-02-26T16:05:00Z">
                  <w:rPr>
                    <w:rFonts w:ascii="Arial" w:hAnsi="Arial"/>
                    <w:b/>
                    <w:color w:val="000000"/>
                    <w:sz w:val="16"/>
                  </w:rPr>
                </w:rPrChange>
              </w:rPr>
              <w:t>More closed</w:t>
            </w:r>
            <w:r>
              <w:rPr>
                <w:rFonts w:ascii="Arial" w:hAnsi="Arial"/>
                <w:b/>
                <w:color w:val="111111"/>
                <w:sz w:val="16"/>
                <w:rPrChange w:id="325" w:author="Luke McGuinness" w:date="2021-02-26T16:05:00Z">
                  <w:rPr>
                    <w:rFonts w:ascii="Arial" w:hAnsi="Arial"/>
                    <w:b/>
                    <w:color w:val="000000"/>
                    <w:sz w:val="16"/>
                  </w:rPr>
                </w:rPrChange>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728B72C6" w14:textId="77777777" w:rsidR="00476DCC" w:rsidRDefault="00084C83">
            <w:pPr>
              <w:spacing w:before="40" w:after="40"/>
              <w:ind w:left="100" w:right="100"/>
              <w:jc w:val="center"/>
              <w:pPrChange w:id="326" w:author="Luke McGuinness" w:date="2021-02-26T16:05:00Z">
                <w:pPr>
                  <w:spacing w:before="60" w:after="60"/>
                  <w:ind w:left="60" w:right="60"/>
                  <w:jc w:val="center"/>
                </w:pPr>
              </w:pPrChange>
            </w:pPr>
            <w:r>
              <w:rPr>
                <w:rFonts w:ascii="Arial" w:hAnsi="Arial"/>
                <w:b/>
                <w:color w:val="111111"/>
                <w:sz w:val="16"/>
                <w:rPrChange w:id="327" w:author="Luke McGuinness" w:date="2021-02-26T16:05:00Z">
                  <w:rPr>
                    <w:rFonts w:ascii="Arial" w:hAnsi="Arial"/>
                    <w:b/>
                    <w:color w:val="000000"/>
                    <w:sz w:val="16"/>
                  </w:rPr>
                </w:rPrChange>
              </w:rPr>
              <w:t>No change</w:t>
            </w:r>
            <w:r>
              <w:rPr>
                <w:rFonts w:ascii="Arial" w:hAnsi="Arial"/>
                <w:b/>
                <w:color w:val="111111"/>
                <w:sz w:val="16"/>
                <w:rPrChange w:id="328" w:author="Luke McGuinness" w:date="2021-02-26T16:05:00Z">
                  <w:rPr>
                    <w:rFonts w:ascii="Arial" w:hAnsi="Arial"/>
                    <w:b/>
                    <w:color w:val="000000"/>
                    <w:sz w:val="16"/>
                  </w:rPr>
                </w:rPrChange>
              </w:rPr>
              <w:br/>
              <w:t xml:space="preserve"> (N)</w:t>
            </w:r>
          </w:p>
        </w:tc>
      </w:tr>
      <w:tr w:rsidR="00666549" w14:paraId="728B72D0" w14:textId="77777777">
        <w:trPr>
          <w:cantSplit/>
          <w:jc w:val="center"/>
        </w:trPr>
        <w:tc>
          <w:tcPr>
            <w:tcW w:w="0" w:type="auto"/>
            <w:shd w:val="clear" w:color="auto" w:fill="FFFFFF"/>
            <w:tcMar>
              <w:top w:w="0" w:type="dxa"/>
              <w:left w:w="0" w:type="dxa"/>
              <w:bottom w:w="0" w:type="dxa"/>
              <w:right w:w="0" w:type="dxa"/>
            </w:tcMar>
            <w:vAlign w:val="center"/>
          </w:tcPr>
          <w:p w14:paraId="728B72C8" w14:textId="31323594" w:rsidR="00476DCC" w:rsidRDefault="00084C83">
            <w:pPr>
              <w:spacing w:before="40" w:after="40"/>
              <w:ind w:left="100" w:right="100"/>
              <w:pPrChange w:id="329" w:author="Luke McGuinness" w:date="2021-02-26T16:05:00Z">
                <w:pPr>
                  <w:spacing w:before="60" w:after="60"/>
                  <w:ind w:left="60" w:right="60"/>
                </w:pPr>
              </w:pPrChange>
            </w:pPr>
            <w:r>
              <w:rPr>
                <w:rFonts w:ascii="Arial" w:hAnsi="Arial"/>
                <w:b/>
                <w:color w:val="111111"/>
                <w:sz w:val="16"/>
                <w:rPrChange w:id="330" w:author="Luke McGuinness" w:date="2021-02-26T16:05:00Z">
                  <w:rPr>
                    <w:rFonts w:ascii="Arial" w:hAnsi="Arial"/>
                    <w:b/>
                    <w:color w:val="000000"/>
                    <w:sz w:val="16"/>
                  </w:rPr>
                </w:rPrChange>
              </w:rPr>
              <w:t xml:space="preserve">Does not </w:t>
            </w:r>
            <w:ins w:id="331" w:author="Luke McGuinness" w:date="2021-02-26T16:06:00Z">
              <w:r w:rsidR="00596A13">
                <w:rPr>
                  <w:rFonts w:ascii="Arial" w:eastAsia="Arial" w:hAnsi="Arial" w:cs="Arial"/>
                  <w:b/>
                  <w:color w:val="000000"/>
                  <w:sz w:val="16"/>
                  <w:szCs w:val="16"/>
                </w:rPr>
                <w:t>mandate</w:t>
              </w:r>
            </w:ins>
            <w:r>
              <w:rPr>
                <w:rFonts w:ascii="Arial" w:hAnsi="Arial"/>
                <w:b/>
                <w:color w:val="111111"/>
                <w:sz w:val="16"/>
                <w:rPrChange w:id="332" w:author="Luke McGuinness" w:date="2021-02-26T16:05:00Z">
                  <w:rPr>
                    <w:rFonts w:ascii="Arial" w:hAnsi="Arial"/>
                    <w:b/>
                    <w:color w:val="000000"/>
                    <w:sz w:val="16"/>
                  </w:rPr>
                </w:rPrChange>
              </w:rPr>
              <w:t xml:space="preserve"> open data</w:t>
            </w:r>
          </w:p>
        </w:tc>
        <w:tc>
          <w:tcPr>
            <w:tcW w:w="0" w:type="auto"/>
            <w:shd w:val="clear" w:color="auto" w:fill="FFFFFF"/>
            <w:tcMar>
              <w:top w:w="0" w:type="dxa"/>
              <w:left w:w="0" w:type="dxa"/>
              <w:bottom w:w="0" w:type="dxa"/>
              <w:right w:w="0" w:type="dxa"/>
            </w:tcMar>
            <w:vAlign w:val="center"/>
            <w:cellIns w:id="333" w:author="Luke McGuinness" w:date="2021-02-26T16:05:00Z"/>
          </w:tcPr>
          <w:p w14:paraId="728B72C9" w14:textId="77777777" w:rsidR="00476DCC" w:rsidRDefault="00084C83">
            <w:pPr>
              <w:spacing w:before="40" w:after="40"/>
              <w:ind w:left="100" w:right="100"/>
              <w:jc w:val="center"/>
            </w:pPr>
            <w:ins w:id="334" w:author="Luke McGuinness" w:date="2021-02-26T16:05:00Z">
              <w:r>
                <w:rPr>
                  <w:rFonts w:ascii="Arial" w:eastAsia="Arial" w:hAnsi="Arial" w:cs="Arial"/>
                  <w:color w:val="111111"/>
                  <w:sz w:val="16"/>
                  <w:szCs w:val="16"/>
                </w:rPr>
                <w:t>70</w:t>
              </w:r>
            </w:ins>
          </w:p>
        </w:tc>
        <w:tc>
          <w:tcPr>
            <w:tcW w:w="0" w:type="auto"/>
            <w:shd w:val="clear" w:color="auto" w:fill="FFFFFF"/>
            <w:tcMar>
              <w:top w:w="0" w:type="dxa"/>
              <w:left w:w="0" w:type="dxa"/>
              <w:bottom w:w="0" w:type="dxa"/>
              <w:right w:w="0" w:type="dxa"/>
            </w:tcMar>
            <w:vAlign w:val="center"/>
          </w:tcPr>
          <w:p w14:paraId="728B72CA" w14:textId="77777777" w:rsidR="00476DCC" w:rsidRDefault="00084C83">
            <w:pPr>
              <w:spacing w:before="40" w:after="40"/>
              <w:ind w:left="100" w:right="100"/>
              <w:jc w:val="center"/>
              <w:pPrChange w:id="335" w:author="Luke McGuinness" w:date="2021-02-26T16:05:00Z">
                <w:pPr>
                  <w:spacing w:before="60" w:after="60"/>
                  <w:ind w:left="60" w:right="60"/>
                  <w:jc w:val="center"/>
                </w:pPr>
              </w:pPrChange>
            </w:pPr>
            <w:r>
              <w:rPr>
                <w:rFonts w:ascii="Arial" w:hAnsi="Arial"/>
                <w:color w:val="111111"/>
                <w:sz w:val="16"/>
                <w:rPrChange w:id="336" w:author="Luke McGuinness" w:date="2021-02-26T16:05:00Z">
                  <w:rPr>
                    <w:rFonts w:ascii="Arial" w:hAnsi="Arial"/>
                    <w:color w:val="000000"/>
                    <w:sz w:val="16"/>
                  </w:rPr>
                </w:rPrChange>
              </w:rPr>
              <w:t>94</w:t>
            </w:r>
          </w:p>
        </w:tc>
        <w:tc>
          <w:tcPr>
            <w:tcW w:w="0" w:type="auto"/>
            <w:shd w:val="clear" w:color="auto" w:fill="FFFFFF"/>
            <w:tcMar>
              <w:top w:w="0" w:type="dxa"/>
              <w:left w:w="0" w:type="dxa"/>
              <w:bottom w:w="0" w:type="dxa"/>
              <w:right w:w="0" w:type="dxa"/>
            </w:tcMar>
            <w:vAlign w:val="center"/>
          </w:tcPr>
          <w:p w14:paraId="728B72CB" w14:textId="77777777" w:rsidR="00476DCC" w:rsidRDefault="00084C83">
            <w:pPr>
              <w:spacing w:before="40" w:after="40"/>
              <w:ind w:left="100" w:right="100"/>
              <w:jc w:val="center"/>
              <w:pPrChange w:id="337" w:author="Luke McGuinness" w:date="2021-02-26T16:05:00Z">
                <w:pPr>
                  <w:spacing w:before="60" w:after="60"/>
                  <w:ind w:left="60" w:right="60"/>
                  <w:jc w:val="center"/>
                </w:pPr>
              </w:pPrChange>
            </w:pPr>
            <w:r>
              <w:rPr>
                <w:rFonts w:ascii="Arial" w:hAnsi="Arial"/>
                <w:color w:val="111111"/>
                <w:sz w:val="16"/>
                <w:rPrChange w:id="338" w:author="Luke McGuinness" w:date="2021-02-26T16:05:00Z">
                  <w:rPr>
                    <w:rFonts w:ascii="Arial" w:hAnsi="Arial"/>
                    <w:color w:val="000000"/>
                    <w:sz w:val="16"/>
                  </w:rPr>
                </w:rPrChange>
              </w:rPr>
              <w:t>20.2% (19)</w:t>
            </w:r>
          </w:p>
        </w:tc>
        <w:tc>
          <w:tcPr>
            <w:tcW w:w="0" w:type="auto"/>
            <w:shd w:val="clear" w:color="auto" w:fill="FFFFFF"/>
            <w:tcMar>
              <w:top w:w="0" w:type="dxa"/>
              <w:left w:w="0" w:type="dxa"/>
              <w:bottom w:w="0" w:type="dxa"/>
              <w:right w:w="0" w:type="dxa"/>
            </w:tcMar>
            <w:vAlign w:val="center"/>
          </w:tcPr>
          <w:p w14:paraId="728B72CC" w14:textId="77777777" w:rsidR="00476DCC" w:rsidRDefault="00084C83">
            <w:pPr>
              <w:spacing w:before="40" w:after="40"/>
              <w:ind w:left="100" w:right="100"/>
              <w:jc w:val="center"/>
              <w:pPrChange w:id="339" w:author="Luke McGuinness" w:date="2021-02-26T16:05:00Z">
                <w:pPr>
                  <w:spacing w:before="60" w:after="60"/>
                  <w:ind w:left="60" w:right="60"/>
                  <w:jc w:val="center"/>
                </w:pPr>
              </w:pPrChange>
            </w:pPr>
            <w:r>
              <w:rPr>
                <w:rFonts w:ascii="Arial" w:hAnsi="Arial"/>
                <w:color w:val="111111"/>
                <w:sz w:val="16"/>
                <w:rPrChange w:id="340" w:author="Luke McGuinness" w:date="2021-02-26T16:05:00Z">
                  <w:rPr>
                    <w:rFonts w:ascii="Arial" w:hAnsi="Arial"/>
                    <w:color w:val="000000"/>
                    <w:sz w:val="16"/>
                  </w:rPr>
                </w:rPrChange>
              </w:rPr>
              <w:t>22.3% (21)</w:t>
            </w:r>
          </w:p>
        </w:tc>
        <w:tc>
          <w:tcPr>
            <w:tcW w:w="0" w:type="auto"/>
            <w:shd w:val="clear" w:color="auto" w:fill="FFFFFF"/>
            <w:tcMar>
              <w:top w:w="0" w:type="dxa"/>
              <w:left w:w="0" w:type="dxa"/>
              <w:bottom w:w="0" w:type="dxa"/>
              <w:right w:w="0" w:type="dxa"/>
            </w:tcMar>
            <w:vAlign w:val="center"/>
          </w:tcPr>
          <w:p w14:paraId="728B72CD" w14:textId="77777777" w:rsidR="00476DCC" w:rsidRDefault="00084C83">
            <w:pPr>
              <w:spacing w:before="40" w:after="40"/>
              <w:ind w:left="100" w:right="100"/>
              <w:jc w:val="center"/>
              <w:pPrChange w:id="341" w:author="Luke McGuinness" w:date="2021-02-26T16:05:00Z">
                <w:pPr>
                  <w:spacing w:before="60" w:after="60"/>
                  <w:ind w:left="60" w:right="60"/>
                  <w:jc w:val="center"/>
                </w:pPr>
              </w:pPrChange>
            </w:pPr>
            <w:r>
              <w:rPr>
                <w:rFonts w:ascii="Arial" w:hAnsi="Arial"/>
                <w:color w:val="111111"/>
                <w:sz w:val="16"/>
                <w:rPrChange w:id="342" w:author="Luke McGuinness" w:date="2021-02-26T16:05:00Z">
                  <w:rPr>
                    <w:rFonts w:ascii="Arial" w:hAnsi="Arial"/>
                    <w:color w:val="000000"/>
                    <w:sz w:val="16"/>
                  </w:rPr>
                </w:rPrChange>
              </w:rPr>
              <w:t>10</w:t>
            </w:r>
          </w:p>
        </w:tc>
        <w:tc>
          <w:tcPr>
            <w:tcW w:w="0" w:type="auto"/>
            <w:shd w:val="clear" w:color="auto" w:fill="FFFFFF"/>
            <w:tcMar>
              <w:top w:w="0" w:type="dxa"/>
              <w:left w:w="0" w:type="dxa"/>
              <w:bottom w:w="0" w:type="dxa"/>
              <w:right w:w="0" w:type="dxa"/>
            </w:tcMar>
            <w:vAlign w:val="center"/>
          </w:tcPr>
          <w:p w14:paraId="728B72CE" w14:textId="77777777" w:rsidR="00476DCC" w:rsidRDefault="00084C83">
            <w:pPr>
              <w:spacing w:before="40" w:after="40"/>
              <w:ind w:left="100" w:right="100"/>
              <w:jc w:val="center"/>
              <w:pPrChange w:id="343" w:author="Luke McGuinness" w:date="2021-02-26T16:05:00Z">
                <w:pPr>
                  <w:spacing w:before="60" w:after="60"/>
                  <w:ind w:left="60" w:right="60"/>
                  <w:jc w:val="center"/>
                </w:pPr>
              </w:pPrChange>
            </w:pPr>
            <w:r>
              <w:rPr>
                <w:rFonts w:ascii="Arial" w:hAnsi="Arial"/>
                <w:color w:val="111111"/>
                <w:sz w:val="16"/>
                <w:rPrChange w:id="344" w:author="Luke McGuinness" w:date="2021-02-26T16:05:00Z">
                  <w:rPr>
                    <w:rFonts w:ascii="Arial" w:hAnsi="Arial"/>
                    <w:color w:val="000000"/>
                    <w:sz w:val="16"/>
                  </w:rPr>
                </w:rPrChange>
              </w:rPr>
              <w:t>8</w:t>
            </w:r>
          </w:p>
        </w:tc>
        <w:tc>
          <w:tcPr>
            <w:tcW w:w="0" w:type="auto"/>
            <w:shd w:val="clear" w:color="auto" w:fill="FFFFFF"/>
            <w:tcMar>
              <w:top w:w="0" w:type="dxa"/>
              <w:left w:w="0" w:type="dxa"/>
              <w:bottom w:w="0" w:type="dxa"/>
              <w:right w:w="0" w:type="dxa"/>
            </w:tcMar>
            <w:vAlign w:val="center"/>
          </w:tcPr>
          <w:p w14:paraId="728B72CF" w14:textId="77777777" w:rsidR="00476DCC" w:rsidRDefault="00084C83">
            <w:pPr>
              <w:spacing w:before="40" w:after="40"/>
              <w:ind w:left="100" w:right="100"/>
              <w:jc w:val="center"/>
              <w:pPrChange w:id="345" w:author="Luke McGuinness" w:date="2021-02-26T16:05:00Z">
                <w:pPr>
                  <w:spacing w:before="60" w:after="60"/>
                  <w:ind w:left="60" w:right="60"/>
                  <w:jc w:val="center"/>
                </w:pPr>
              </w:pPrChange>
            </w:pPr>
            <w:r>
              <w:rPr>
                <w:rFonts w:ascii="Arial" w:hAnsi="Arial"/>
                <w:color w:val="111111"/>
                <w:sz w:val="16"/>
                <w:rPrChange w:id="346" w:author="Luke McGuinness" w:date="2021-02-26T16:05:00Z">
                  <w:rPr>
                    <w:rFonts w:ascii="Arial" w:hAnsi="Arial"/>
                    <w:color w:val="000000"/>
                    <w:sz w:val="16"/>
                  </w:rPr>
                </w:rPrChange>
              </w:rPr>
              <w:t>76</w:t>
            </w:r>
          </w:p>
        </w:tc>
      </w:tr>
      <w:tr w:rsidR="00666549" w14:paraId="728B72D9" w14:textId="77777777">
        <w:trPr>
          <w:cantSplit/>
          <w:jc w:val="center"/>
        </w:trPr>
        <w:tc>
          <w:tcPr>
            <w:tcW w:w="0" w:type="auto"/>
            <w:tcBorders>
              <w:bottom w:val="single" w:sz="16" w:space="0" w:color="000000"/>
            </w:tcBorders>
            <w:shd w:val="clear" w:color="auto" w:fill="DDDDDD"/>
            <w:tcMar>
              <w:top w:w="0" w:type="dxa"/>
              <w:left w:w="0" w:type="dxa"/>
              <w:bottom w:w="0" w:type="dxa"/>
              <w:right w:w="0" w:type="dxa"/>
            </w:tcMar>
            <w:vAlign w:val="center"/>
          </w:tcPr>
          <w:p w14:paraId="728B72D1" w14:textId="2C1BDB01" w:rsidR="00476DCC" w:rsidRDefault="00E124B6">
            <w:pPr>
              <w:spacing w:before="40" w:after="40"/>
              <w:ind w:left="100" w:right="100"/>
              <w:pPrChange w:id="347" w:author="Luke McGuinness" w:date="2021-02-26T16:05:00Z">
                <w:pPr>
                  <w:spacing w:before="60" w:after="60"/>
                  <w:ind w:left="60" w:right="60"/>
                </w:pPr>
              </w:pPrChange>
            </w:pPr>
            <w:proofErr w:type="spellStart"/>
            <w:ins w:id="348" w:author="Luke McGuinness" w:date="2021-02-26T16:05:00Z">
              <w:r>
                <w:rPr>
                  <w:rFonts w:ascii="Arial" w:eastAsia="Arial" w:hAnsi="Arial" w:cs="Arial"/>
                  <w:b/>
                  <w:color w:val="000000"/>
                  <w:sz w:val="16"/>
                  <w:szCs w:val="16"/>
                </w:rPr>
                <w:t>Mandates</w:t>
              </w:r>
              <w:r w:rsidR="00084C83">
                <w:rPr>
                  <w:rFonts w:ascii="Arial" w:eastAsia="Arial" w:hAnsi="Arial" w:cs="Arial"/>
                  <w:b/>
                  <w:color w:val="111111"/>
                  <w:sz w:val="16"/>
                  <w:szCs w:val="16"/>
                </w:rPr>
                <w:t>Requires</w:t>
              </w:r>
            </w:ins>
            <w:proofErr w:type="spellEnd"/>
            <w:r w:rsidR="00084C83">
              <w:rPr>
                <w:rFonts w:ascii="Arial" w:hAnsi="Arial"/>
                <w:b/>
                <w:color w:val="111111"/>
                <w:sz w:val="16"/>
                <w:rPrChange w:id="349" w:author="Luke McGuinness" w:date="2021-02-26T16:05:00Z">
                  <w:rPr>
                    <w:rFonts w:ascii="Arial" w:hAnsi="Arial"/>
                    <w:b/>
                    <w:color w:val="000000"/>
                    <w:sz w:val="16"/>
                  </w:rPr>
                </w:rPrChange>
              </w:rPr>
              <w:t xml:space="preserve"> open data</w:t>
            </w:r>
          </w:p>
        </w:tc>
        <w:tc>
          <w:tcPr>
            <w:tcW w:w="0" w:type="auto"/>
            <w:tcBorders>
              <w:bottom w:val="single" w:sz="16" w:space="0" w:color="000000"/>
            </w:tcBorders>
            <w:shd w:val="clear" w:color="auto" w:fill="DDDDDD"/>
            <w:tcMar>
              <w:top w:w="0" w:type="dxa"/>
              <w:left w:w="0" w:type="dxa"/>
              <w:bottom w:w="0" w:type="dxa"/>
              <w:right w:w="0" w:type="dxa"/>
            </w:tcMar>
            <w:vAlign w:val="center"/>
            <w:cellIns w:id="350" w:author="Luke McGuinness" w:date="2021-02-26T16:05:00Z"/>
          </w:tcPr>
          <w:p w14:paraId="728B72D2" w14:textId="77777777" w:rsidR="00476DCC" w:rsidRDefault="00084C83">
            <w:pPr>
              <w:spacing w:before="40" w:after="40"/>
              <w:ind w:left="100" w:right="100"/>
              <w:jc w:val="center"/>
            </w:pPr>
            <w:ins w:id="351" w:author="Luke McGuinness" w:date="2021-02-26T16:05:00Z">
              <w:r>
                <w:rPr>
                  <w:rFonts w:ascii="Arial" w:eastAsia="Arial" w:hAnsi="Arial" w:cs="Arial"/>
                  <w:color w:val="111111"/>
                  <w:sz w:val="16"/>
                  <w:szCs w:val="16"/>
                </w:rPr>
                <w:t>20</w:t>
              </w:r>
            </w:ins>
          </w:p>
        </w:tc>
        <w:tc>
          <w:tcPr>
            <w:tcW w:w="0" w:type="auto"/>
            <w:tcBorders>
              <w:bottom w:val="single" w:sz="16" w:space="0" w:color="000000"/>
            </w:tcBorders>
            <w:shd w:val="clear" w:color="auto" w:fill="DDDDDD"/>
            <w:tcMar>
              <w:top w:w="0" w:type="dxa"/>
              <w:left w:w="0" w:type="dxa"/>
              <w:bottom w:w="0" w:type="dxa"/>
              <w:right w:w="0" w:type="dxa"/>
            </w:tcMar>
            <w:vAlign w:val="center"/>
          </w:tcPr>
          <w:p w14:paraId="728B72D3" w14:textId="77777777" w:rsidR="00476DCC" w:rsidRDefault="00084C83">
            <w:pPr>
              <w:spacing w:before="40" w:after="40"/>
              <w:ind w:left="100" w:right="100"/>
              <w:jc w:val="center"/>
              <w:pPrChange w:id="352" w:author="Luke McGuinness" w:date="2021-02-26T16:05:00Z">
                <w:pPr>
                  <w:spacing w:before="60" w:after="60"/>
                  <w:ind w:left="60" w:right="60"/>
                  <w:jc w:val="center"/>
                </w:pPr>
              </w:pPrChange>
            </w:pPr>
            <w:r>
              <w:rPr>
                <w:rFonts w:ascii="Arial" w:hAnsi="Arial"/>
                <w:color w:val="111111"/>
                <w:sz w:val="16"/>
                <w:rPrChange w:id="353" w:author="Luke McGuinness" w:date="2021-02-26T16:05:00Z">
                  <w:rPr>
                    <w:rFonts w:ascii="Arial" w:hAnsi="Arial"/>
                    <w:color w:val="000000"/>
                    <w:sz w:val="16"/>
                  </w:rPr>
                </w:rPrChange>
              </w:rPr>
              <w:t>57</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4" w14:textId="77777777" w:rsidR="00476DCC" w:rsidRDefault="00084C83">
            <w:pPr>
              <w:spacing w:before="40" w:after="40"/>
              <w:ind w:left="100" w:right="100"/>
              <w:jc w:val="center"/>
              <w:pPrChange w:id="354" w:author="Luke McGuinness" w:date="2021-02-26T16:05:00Z">
                <w:pPr>
                  <w:spacing w:before="60" w:after="60"/>
                  <w:ind w:left="60" w:right="60"/>
                  <w:jc w:val="center"/>
                </w:pPr>
              </w:pPrChange>
            </w:pPr>
            <w:r>
              <w:rPr>
                <w:rFonts w:ascii="Arial" w:hAnsi="Arial"/>
                <w:color w:val="111111"/>
                <w:sz w:val="16"/>
                <w:rPrChange w:id="355" w:author="Luke McGuinness" w:date="2021-02-26T16:05:00Z">
                  <w:rPr>
                    <w:rFonts w:ascii="Arial" w:hAnsi="Arial"/>
                    <w:color w:val="000000"/>
                    <w:sz w:val="16"/>
                  </w:rPr>
                </w:rPrChange>
              </w:rPr>
              <w:t>33.3% (19)</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5" w14:textId="77777777" w:rsidR="00476DCC" w:rsidRDefault="00084C83">
            <w:pPr>
              <w:spacing w:before="40" w:after="40"/>
              <w:ind w:left="100" w:right="100"/>
              <w:jc w:val="center"/>
              <w:pPrChange w:id="356" w:author="Luke McGuinness" w:date="2021-02-26T16:05:00Z">
                <w:pPr>
                  <w:spacing w:before="60" w:after="60"/>
                  <w:ind w:left="60" w:right="60"/>
                  <w:jc w:val="center"/>
                </w:pPr>
              </w:pPrChange>
            </w:pPr>
            <w:r>
              <w:rPr>
                <w:rFonts w:ascii="Arial" w:hAnsi="Arial"/>
                <w:color w:val="111111"/>
                <w:sz w:val="16"/>
                <w:rPrChange w:id="357" w:author="Luke McGuinness" w:date="2021-02-26T16:05:00Z">
                  <w:rPr>
                    <w:rFonts w:ascii="Arial" w:hAnsi="Arial"/>
                    <w:color w:val="000000"/>
                    <w:sz w:val="16"/>
                  </w:rPr>
                </w:rPrChange>
              </w:rPr>
              <w:t>61.4% (35)</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6" w14:textId="77777777" w:rsidR="00476DCC" w:rsidRDefault="00084C83">
            <w:pPr>
              <w:spacing w:before="40" w:after="40"/>
              <w:ind w:left="100" w:right="100"/>
              <w:jc w:val="center"/>
              <w:pPrChange w:id="358" w:author="Luke McGuinness" w:date="2021-02-26T16:05:00Z">
                <w:pPr>
                  <w:spacing w:before="60" w:after="60"/>
                  <w:ind w:left="60" w:right="60"/>
                  <w:jc w:val="center"/>
                </w:pPr>
              </w:pPrChange>
            </w:pPr>
            <w:r>
              <w:rPr>
                <w:rFonts w:ascii="Arial" w:hAnsi="Arial"/>
                <w:color w:val="111111"/>
                <w:sz w:val="16"/>
                <w:rPrChange w:id="359" w:author="Luke McGuinness" w:date="2021-02-26T16:05:00Z">
                  <w:rPr>
                    <w:rFonts w:ascii="Arial" w:hAnsi="Arial"/>
                    <w:color w:val="000000"/>
                    <w:sz w:val="16"/>
                  </w:rPr>
                </w:rPrChange>
              </w:rPr>
              <w:t>16</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7" w14:textId="77777777" w:rsidR="00476DCC" w:rsidRDefault="00084C83">
            <w:pPr>
              <w:spacing w:before="40" w:after="40"/>
              <w:ind w:left="100" w:right="100"/>
              <w:jc w:val="center"/>
              <w:pPrChange w:id="360" w:author="Luke McGuinness" w:date="2021-02-26T16:05:00Z">
                <w:pPr>
                  <w:spacing w:before="60" w:after="60"/>
                  <w:ind w:left="60" w:right="60"/>
                  <w:jc w:val="center"/>
                </w:pPr>
              </w:pPrChange>
            </w:pPr>
            <w:r>
              <w:rPr>
                <w:rFonts w:ascii="Arial" w:hAnsi="Arial"/>
                <w:color w:val="111111"/>
                <w:sz w:val="16"/>
                <w:rPrChange w:id="361" w:author="Luke McGuinness" w:date="2021-02-26T16:05:00Z">
                  <w:rPr>
                    <w:rFonts w:ascii="Arial" w:hAnsi="Arial"/>
                    <w:color w:val="000000"/>
                    <w:sz w:val="16"/>
                  </w:rPr>
                </w:rPrChange>
              </w:rPr>
              <w:t>0</w:t>
            </w:r>
          </w:p>
        </w:tc>
        <w:tc>
          <w:tcPr>
            <w:tcW w:w="0" w:type="auto"/>
            <w:tcBorders>
              <w:bottom w:val="single" w:sz="16" w:space="0" w:color="000000"/>
            </w:tcBorders>
            <w:shd w:val="clear" w:color="auto" w:fill="DDDDDD"/>
            <w:tcMar>
              <w:top w:w="0" w:type="dxa"/>
              <w:left w:w="0" w:type="dxa"/>
              <w:bottom w:w="0" w:type="dxa"/>
              <w:right w:w="0" w:type="dxa"/>
            </w:tcMar>
            <w:vAlign w:val="center"/>
          </w:tcPr>
          <w:p w14:paraId="728B72D8" w14:textId="77777777" w:rsidR="00476DCC" w:rsidRDefault="00084C83">
            <w:pPr>
              <w:spacing w:before="40" w:after="40"/>
              <w:ind w:left="100" w:right="100"/>
              <w:jc w:val="center"/>
              <w:pPrChange w:id="362" w:author="Luke McGuinness" w:date="2021-02-26T16:05:00Z">
                <w:pPr>
                  <w:spacing w:before="60" w:after="60"/>
                  <w:ind w:left="60" w:right="60"/>
                  <w:jc w:val="center"/>
                </w:pPr>
              </w:pPrChange>
            </w:pPr>
            <w:r>
              <w:rPr>
                <w:rFonts w:ascii="Arial" w:hAnsi="Arial"/>
                <w:color w:val="111111"/>
                <w:sz w:val="16"/>
                <w:rPrChange w:id="363" w:author="Luke McGuinness" w:date="2021-02-26T16:05:00Z">
                  <w:rPr>
                    <w:rFonts w:ascii="Arial" w:hAnsi="Arial"/>
                    <w:color w:val="000000"/>
                    <w:sz w:val="16"/>
                  </w:rPr>
                </w:rPrChange>
              </w:rPr>
              <w:t>41</w:t>
            </w:r>
          </w:p>
        </w:tc>
      </w:tr>
      <w:tr w:rsidR="00EB1346" w14:paraId="70761C70" w14:textId="77777777">
        <w:trPr>
          <w:cantSplit/>
          <w:jc w:val="center"/>
          <w:ins w:id="364" w:author="Luke McGuinness" w:date="2021-02-26T16:05:00Z"/>
        </w:trPr>
        <w:tc>
          <w:tcPr>
            <w:tcW w:w="0" w:type="auto"/>
            <w:gridSpan w:val="8"/>
            <w:tcBorders>
              <w:right w:val="dotted" w:sz="2" w:space="0" w:color="000000"/>
            </w:tcBorders>
            <w:shd w:val="clear" w:color="auto" w:fill="FFFFFF"/>
            <w:tcMar>
              <w:top w:w="0" w:type="dxa"/>
              <w:left w:w="0" w:type="dxa"/>
              <w:bottom w:w="0" w:type="dxa"/>
              <w:right w:w="0" w:type="dxa"/>
            </w:tcMar>
            <w:vAlign w:val="center"/>
          </w:tcPr>
          <w:p w14:paraId="43AD7534" w14:textId="77777777" w:rsidR="00EB1346" w:rsidRDefault="00E124B6">
            <w:pPr>
              <w:spacing w:before="60" w:after="60"/>
              <w:ind w:left="60" w:right="60"/>
              <w:rPr>
                <w:ins w:id="365" w:author="Luke McGuinness" w:date="2021-02-26T16:05:00Z"/>
              </w:rPr>
            </w:pPr>
            <w:ins w:id="366" w:author="Luke McGuinness" w:date="2021-02-26T16:05:00Z">
              <w:r>
                <w:rPr>
                  <w:rFonts w:ascii="Arial" w:eastAsia="Arial" w:hAnsi="Arial" w:cs="Arial"/>
                  <w:color w:val="000000"/>
                  <w:sz w:val="16"/>
                  <w:szCs w:val="16"/>
                </w:rPr>
                <w:t>DAS: Data availability statement</w:t>
              </w:r>
            </w:ins>
          </w:p>
        </w:tc>
      </w:tr>
    </w:tbl>
    <w:p w14:paraId="728B72DA" w14:textId="77777777" w:rsidR="00476DCC" w:rsidRDefault="00084C83">
      <w:pPr>
        <w:pStyle w:val="BodyText"/>
      </w:pPr>
      <w:r>
        <w:t> </w:t>
      </w:r>
    </w:p>
    <w:p w14:paraId="7E2DD8A3" w14:textId="77777777" w:rsidR="00EB1346" w:rsidRDefault="00E124B6">
      <w:pPr>
        <w:pStyle w:val="BodyText"/>
        <w:rPr>
          <w:ins w:id="367" w:author="Luke McGuinness" w:date="2021-02-26T16:05:00Z"/>
        </w:rPr>
      </w:pPr>
      <w:ins w:id="368" w:author="Luke McGuinness" w:date="2021-02-26T16:05:00Z">
        <w:r>
          <w:t>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ins>
    </w:p>
    <w:p w14:paraId="728B72DB" w14:textId="3FDCF168" w:rsidR="00476DCC" w:rsidRDefault="00084C83">
      <w:pPr>
        <w:pStyle w:val="BodyText"/>
      </w:pPr>
      <w:r>
        <w:t>161 (</w:t>
      </w:r>
      <w:ins w:id="369" w:author="Luke McGuinness" w:date="2021-02-26T16:05:00Z">
        <w:r w:rsidR="00E124B6">
          <w:t>4.1</w:t>
        </w:r>
        <w:r>
          <w:t>3.9</w:t>
        </w:r>
      </w:ins>
      <w:r>
        <w:t>%) preprints stated that data would be available on publication, but only 10 of these had subsequently been published (Table 3) and the number describing open data on publication did not seem to vary based on whether the preprinted data availability statements include a link to an embargoed repository or not, though the sample size is small.</w:t>
      </w:r>
    </w:p>
    <w:p w14:paraId="1A25F6EE" w14:textId="77777777" w:rsidR="00EB1346" w:rsidRDefault="00E124B6">
      <w:pPr>
        <w:rPr>
          <w:ins w:id="370" w:author="Luke McGuinness" w:date="2021-02-26T16:05:00Z"/>
        </w:rPr>
      </w:pPr>
      <w:ins w:id="371" w:author="Luke McGuinness" w:date="2021-02-26T16:05:00Z">
        <w:r>
          <w:br w:type="page"/>
        </w:r>
      </w:ins>
    </w:p>
    <w:p w14:paraId="728B72DC" w14:textId="77777777" w:rsidR="00476DCC" w:rsidRDefault="00084C83">
      <w:pPr>
        <w:pStyle w:val="BodyText"/>
        <w:rPr>
          <w:ins w:id="372" w:author="Luke McGuinness" w:date="2021-02-26T16:05:00Z"/>
        </w:rPr>
      </w:pPr>
      <w:ins w:id="373" w:author="Luke McGuinness" w:date="2021-02-26T16:05:00Z">
        <w:r>
          <w:lastRenderedPageBreak/>
          <w:t> </w:t>
        </w:r>
      </w:ins>
    </w:p>
    <w:p w14:paraId="728B72DD" w14:textId="77777777" w:rsidR="00476DCC" w:rsidRDefault="00084C83">
      <w:pPr>
        <w:pStyle w:val="a"/>
        <w:pPrChange w:id="374" w:author="Luke McGuinness" w:date="2021-02-26T16:05:00Z">
          <w:pPr>
            <w:pStyle w:val="Compact"/>
          </w:pPr>
        </w:pPrChange>
      </w:pPr>
      <w:r>
        <w:t>Table 3: Assessment of whether researchers promising to make data available on publication actually do so, and whether this differs if researchers included a link to an embargoed repository or not.</w:t>
      </w:r>
    </w:p>
    <w:tbl>
      <w:tblPr>
        <w:tblW w:w="5000" w:type="pct"/>
        <w:jc w:val="center"/>
        <w:tblLook w:val="0420" w:firstRow="1" w:lastRow="0" w:firstColumn="0" w:lastColumn="0" w:noHBand="0" w:noVBand="1"/>
        <w:tblPrChange w:id="375" w:author="Luke McGuinness" w:date="2021-02-26T16:05:00Z">
          <w:tblPr>
            <w:tblW w:w="0" w:type="auto"/>
            <w:jc w:val="center"/>
            <w:tblLook w:val="0420" w:firstRow="1" w:lastRow="0" w:firstColumn="0" w:lastColumn="0" w:noHBand="0" w:noVBand="1"/>
          </w:tblPr>
        </w:tblPrChange>
      </w:tblPr>
      <w:tblGrid>
        <w:gridCol w:w="2669"/>
        <w:gridCol w:w="1236"/>
        <w:gridCol w:w="4020"/>
        <w:gridCol w:w="1435"/>
        <w:tblGridChange w:id="376">
          <w:tblGrid>
            <w:gridCol w:w="2566"/>
            <w:gridCol w:w="1086"/>
            <w:gridCol w:w="4365"/>
            <w:gridCol w:w="1343"/>
          </w:tblGrid>
        </w:tblGridChange>
      </w:tblGrid>
      <w:tr w:rsidR="00476DCC" w14:paraId="728B72E2" w14:textId="77777777">
        <w:trPr>
          <w:cantSplit/>
          <w:tblHeader/>
          <w:jc w:val="center"/>
          <w:trPrChange w:id="377" w:author="Luke McGuinness" w:date="2021-02-26T16:05:00Z">
            <w:trPr>
              <w:cantSplit/>
              <w:tblHeader/>
              <w:jc w:val="center"/>
            </w:trPr>
          </w:trPrChange>
        </w:trPr>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78"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DE" w14:textId="77777777" w:rsidR="00476DCC" w:rsidRDefault="00084C83">
            <w:pPr>
              <w:spacing w:before="40" w:after="40"/>
              <w:ind w:left="100" w:right="100"/>
              <w:pPrChange w:id="379" w:author="Luke McGuinness" w:date="2021-02-26T16:05:00Z">
                <w:pPr>
                  <w:spacing w:before="60" w:after="60"/>
                  <w:ind w:left="60" w:right="60"/>
                </w:pPr>
              </w:pPrChange>
            </w:pPr>
            <w:r>
              <w:rPr>
                <w:rFonts w:ascii="Arial" w:hAnsi="Arial"/>
                <w:b/>
                <w:color w:val="111111"/>
                <w:sz w:val="20"/>
                <w:rPrChange w:id="380" w:author="Luke McGuinness" w:date="2021-02-26T16:05:00Z">
                  <w:rPr>
                    <w:rFonts w:ascii="Arial" w:hAnsi="Arial"/>
                    <w:b/>
                    <w:color w:val="000000"/>
                    <w:sz w:val="16"/>
                  </w:rPr>
                </w:rPrChange>
              </w:rPr>
              <w:t>Preprint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1"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DF" w14:textId="77777777" w:rsidR="00476DCC" w:rsidRDefault="00084C83">
            <w:pPr>
              <w:spacing w:before="40" w:after="40"/>
              <w:ind w:left="100" w:right="100"/>
              <w:jc w:val="center"/>
              <w:pPrChange w:id="382" w:author="Luke McGuinness" w:date="2021-02-26T16:05:00Z">
                <w:pPr>
                  <w:spacing w:before="60" w:after="60"/>
                  <w:ind w:left="60" w:right="60"/>
                  <w:jc w:val="center"/>
                </w:pPr>
              </w:pPrChange>
            </w:pPr>
            <w:r>
              <w:rPr>
                <w:rFonts w:ascii="Arial" w:hAnsi="Arial"/>
                <w:b/>
                <w:color w:val="111111"/>
                <w:sz w:val="20"/>
                <w:rPrChange w:id="383" w:author="Luke McGuinness" w:date="2021-02-26T16:05:00Z">
                  <w:rPr>
                    <w:rFonts w:ascii="Arial" w:hAnsi="Arial"/>
                    <w:b/>
                    <w:color w:val="000000"/>
                    <w:sz w:val="16"/>
                  </w:rPr>
                </w:rPrChange>
              </w:rPr>
              <w:t>Number of preprints</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4"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E0" w14:textId="77777777" w:rsidR="00476DCC" w:rsidRDefault="00084C83">
            <w:pPr>
              <w:spacing w:before="40" w:after="40"/>
              <w:ind w:left="100" w:right="100"/>
              <w:jc w:val="center"/>
              <w:pPrChange w:id="385" w:author="Luke McGuinness" w:date="2021-02-26T16:05:00Z">
                <w:pPr>
                  <w:spacing w:before="60" w:after="60"/>
                  <w:ind w:left="60" w:right="60"/>
                  <w:jc w:val="center"/>
                </w:pPr>
              </w:pPrChange>
            </w:pPr>
            <w:r>
              <w:rPr>
                <w:rFonts w:ascii="Arial" w:hAnsi="Arial"/>
                <w:b/>
                <w:color w:val="111111"/>
                <w:sz w:val="20"/>
                <w:rPrChange w:id="386" w:author="Luke McGuinness" w:date="2021-02-26T16:05:00Z">
                  <w:rPr>
                    <w:rFonts w:ascii="Arial" w:hAnsi="Arial"/>
                    <w:b/>
                    <w:color w:val="000000"/>
                    <w:sz w:val="16"/>
                  </w:rPr>
                </w:rPrChange>
              </w:rPr>
              <w:t>Published Category</w:t>
            </w:r>
          </w:p>
        </w:tc>
        <w:tc>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Change w:id="387" w:author="Luke McGuinness" w:date="2021-02-26T16:05:00Z">
              <w:tcPr>
                <w:tcW w:w="0" w:type="auto"/>
                <w:tcBorders>
                  <w:top w:val="single" w:sz="16" w:space="0" w:color="000000"/>
                  <w:bottom w:val="single" w:sz="16" w:space="0" w:color="000000"/>
                </w:tcBorders>
                <w:shd w:val="clear" w:color="auto" w:fill="A6A6A6"/>
                <w:tcMar>
                  <w:top w:w="0" w:type="dxa"/>
                  <w:left w:w="0" w:type="dxa"/>
                  <w:bottom w:w="0" w:type="dxa"/>
                  <w:right w:w="0" w:type="dxa"/>
                </w:tcMar>
                <w:vAlign w:val="center"/>
              </w:tcPr>
            </w:tcPrChange>
          </w:tcPr>
          <w:p w14:paraId="728B72E1" w14:textId="77777777" w:rsidR="00476DCC" w:rsidRDefault="00084C83">
            <w:pPr>
              <w:spacing w:before="40" w:after="40"/>
              <w:ind w:left="100" w:right="100"/>
              <w:jc w:val="center"/>
              <w:pPrChange w:id="388" w:author="Luke McGuinness" w:date="2021-02-26T16:05:00Z">
                <w:pPr>
                  <w:spacing w:before="60" w:after="60"/>
                  <w:ind w:left="60" w:right="60"/>
                  <w:jc w:val="center"/>
                </w:pPr>
              </w:pPrChange>
            </w:pPr>
            <w:r>
              <w:rPr>
                <w:rFonts w:ascii="Arial" w:hAnsi="Arial"/>
                <w:b/>
                <w:color w:val="111111"/>
                <w:sz w:val="20"/>
                <w:rPrChange w:id="389" w:author="Luke McGuinness" w:date="2021-02-26T16:05:00Z">
                  <w:rPr>
                    <w:rFonts w:ascii="Arial" w:hAnsi="Arial"/>
                    <w:b/>
                    <w:color w:val="000000"/>
                    <w:sz w:val="16"/>
                  </w:rPr>
                </w:rPrChange>
              </w:rPr>
              <w:t>Number of published studies</w:t>
            </w:r>
          </w:p>
        </w:tc>
      </w:tr>
      <w:tr w:rsidR="00476DCC" w14:paraId="728B72E7" w14:textId="77777777">
        <w:trPr>
          <w:cantSplit/>
          <w:jc w:val="center"/>
          <w:trPrChange w:id="390" w:author="Luke McGuinness" w:date="2021-02-26T16:05:00Z">
            <w:trPr>
              <w:cantSplit/>
              <w:jc w:val="center"/>
            </w:trPr>
          </w:trPrChange>
        </w:trPr>
        <w:tc>
          <w:tcPr>
            <w:tcW w:w="0" w:type="auto"/>
            <w:vMerge w:val="restart"/>
            <w:tcBorders>
              <w:bottom w:val="single" w:sz="16" w:space="0" w:color="000000"/>
            </w:tcBorders>
            <w:shd w:val="clear" w:color="auto" w:fill="FFFFFF"/>
            <w:tcMar>
              <w:top w:w="0" w:type="dxa"/>
              <w:left w:w="0" w:type="dxa"/>
              <w:bottom w:w="0" w:type="dxa"/>
              <w:right w:w="0" w:type="dxa"/>
            </w:tcMar>
            <w:vAlign w:val="center"/>
            <w:tcPrChange w:id="391" w:author="Luke McGuinness" w:date="2021-02-26T16:05:00Z">
              <w:tcPr>
                <w:tcW w:w="0" w:type="auto"/>
                <w:vMerge w:val="restart"/>
                <w:tcBorders>
                  <w:bottom w:val="single" w:sz="16" w:space="0" w:color="000000"/>
                </w:tcBorders>
                <w:shd w:val="clear" w:color="auto" w:fill="FFFFFF"/>
                <w:tcMar>
                  <w:top w:w="0" w:type="dxa"/>
                  <w:left w:w="0" w:type="dxa"/>
                  <w:bottom w:w="0" w:type="dxa"/>
                  <w:right w:w="0" w:type="dxa"/>
                </w:tcMar>
                <w:vAlign w:val="center"/>
              </w:tcPr>
            </w:tcPrChange>
          </w:tcPr>
          <w:p w14:paraId="728B72E3" w14:textId="159B9577" w:rsidR="00476DCC" w:rsidRDefault="00E124B6">
            <w:pPr>
              <w:spacing w:before="40" w:after="40"/>
              <w:ind w:left="100" w:right="100"/>
              <w:pPrChange w:id="392" w:author="Luke McGuinness" w:date="2021-02-26T16:05:00Z">
                <w:pPr>
                  <w:spacing w:before="60" w:after="60"/>
                  <w:ind w:left="60" w:right="60"/>
                </w:pPr>
              </w:pPrChange>
            </w:pPr>
            <w:ins w:id="393" w:author="Luke McGuinness" w:date="2021-02-26T16:05:00Z">
              <w:r>
                <w:rPr>
                  <w:rFonts w:ascii="Arial" w:eastAsia="Arial" w:hAnsi="Arial" w:cs="Arial"/>
                  <w:b/>
                  <w:color w:val="000000"/>
                  <w:sz w:val="16"/>
                  <w:szCs w:val="16"/>
                </w:rPr>
                <w:t xml:space="preserve">Data </w:t>
              </w:r>
              <w:proofErr w:type="spellStart"/>
              <w:r>
                <w:rPr>
                  <w:rFonts w:ascii="Arial" w:eastAsia="Arial" w:hAnsi="Arial" w:cs="Arial"/>
                  <w:b/>
                  <w:color w:val="000000"/>
                  <w:sz w:val="16"/>
                  <w:szCs w:val="16"/>
                </w:rPr>
                <w:t>available</w:t>
              </w:r>
              <w:r w:rsidR="00084C83">
                <w:rPr>
                  <w:rFonts w:ascii="Arial" w:eastAsia="Arial" w:hAnsi="Arial" w:cs="Arial"/>
                  <w:b/>
                  <w:color w:val="111111"/>
                  <w:sz w:val="20"/>
                  <w:szCs w:val="20"/>
                </w:rPr>
                <w:t>Available</w:t>
              </w:r>
            </w:ins>
            <w:proofErr w:type="spellEnd"/>
            <w:r w:rsidR="00084C83">
              <w:rPr>
                <w:rFonts w:ascii="Arial" w:hAnsi="Arial"/>
                <w:b/>
                <w:color w:val="111111"/>
                <w:sz w:val="20"/>
                <w:rPrChange w:id="394" w:author="Luke McGuinness" w:date="2021-02-26T16:05:00Z">
                  <w:rPr>
                    <w:rFonts w:ascii="Arial" w:hAnsi="Arial"/>
                    <w:b/>
                    <w:color w:val="000000"/>
                    <w:sz w:val="16"/>
                  </w:rPr>
                </w:rPrChange>
              </w:rPr>
              <w:t xml:space="preserve"> in </w:t>
            </w:r>
            <w:ins w:id="395" w:author="Luke McGuinness" w:date="2021-02-26T16:05:00Z">
              <w:r>
                <w:rPr>
                  <w:rFonts w:ascii="Arial" w:eastAsia="Arial" w:hAnsi="Arial" w:cs="Arial"/>
                  <w:b/>
                  <w:color w:val="000000"/>
                  <w:sz w:val="16"/>
                  <w:szCs w:val="16"/>
                </w:rPr>
                <w:t xml:space="preserve">the </w:t>
              </w:r>
            </w:ins>
            <w:r w:rsidR="00084C83">
              <w:rPr>
                <w:rFonts w:ascii="Arial" w:hAnsi="Arial"/>
                <w:b/>
                <w:color w:val="111111"/>
                <w:sz w:val="20"/>
                <w:rPrChange w:id="396" w:author="Luke McGuinness" w:date="2021-02-26T16:05:00Z">
                  <w:rPr>
                    <w:rFonts w:ascii="Arial" w:hAnsi="Arial"/>
                    <w:b/>
                    <w:color w:val="000000"/>
                    <w:sz w:val="16"/>
                  </w:rPr>
                </w:rPrChange>
              </w:rPr>
              <w:t>future</w:t>
            </w:r>
            <w:ins w:id="397" w:author="Luke McGuinness" w:date="2021-02-26T16:05:00Z">
              <w:r>
                <w:rPr>
                  <w:rFonts w:ascii="Arial" w:eastAsia="Arial" w:hAnsi="Arial" w:cs="Arial"/>
                  <w:b/>
                  <w:color w:val="000000"/>
                  <w:sz w:val="16"/>
                  <w:szCs w:val="16"/>
                </w:rPr>
                <w:t xml:space="preserve">, with a </w:t>
              </w:r>
              <w:r w:rsidR="00084C83">
                <w:rPr>
                  <w:rFonts w:ascii="Arial" w:eastAsia="Arial" w:hAnsi="Arial" w:cs="Arial"/>
                  <w:b/>
                  <w:color w:val="111111"/>
                  <w:sz w:val="20"/>
                  <w:szCs w:val="20"/>
                </w:rPr>
                <w:t xml:space="preserve"> (</w:t>
              </w:r>
            </w:ins>
            <w:r w:rsidR="00084C83">
              <w:rPr>
                <w:rFonts w:ascii="Arial" w:hAnsi="Arial"/>
                <w:b/>
                <w:color w:val="111111"/>
                <w:sz w:val="20"/>
                <w:rPrChange w:id="398" w:author="Luke McGuinness" w:date="2021-02-26T16:05:00Z">
                  <w:rPr>
                    <w:rFonts w:ascii="Arial" w:hAnsi="Arial"/>
                    <w:b/>
                    <w:color w:val="000000"/>
                    <w:sz w:val="16"/>
                  </w:rPr>
                </w:rPrChange>
              </w:rPr>
              <w:t>link</w:t>
            </w:r>
            <w:ins w:id="399" w:author="Luke McGuinness" w:date="2021-02-26T16:05:00Z">
              <w:r>
                <w:rPr>
                  <w:rFonts w:ascii="Arial" w:eastAsia="Arial" w:hAnsi="Arial" w:cs="Arial"/>
                  <w:b/>
                  <w:color w:val="000000"/>
                  <w:sz w:val="16"/>
                  <w:szCs w:val="16"/>
                </w:rPr>
                <w:t xml:space="preserve"> to an embargoed repository provided</w:t>
              </w:r>
              <w:r w:rsidR="00084C83">
                <w:rPr>
                  <w:rFonts w:ascii="Arial" w:eastAsia="Arial" w:hAnsi="Arial" w:cs="Arial"/>
                  <w:b/>
                  <w:color w:val="111111"/>
                  <w:sz w:val="20"/>
                  <w:szCs w:val="20"/>
                </w:rPr>
                <w:t>)</w:t>
              </w:r>
            </w:ins>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Change w:id="400" w:author="Luke McGuinness" w:date="2021-02-26T16:05:00Z">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E4" w14:textId="77777777" w:rsidR="00476DCC" w:rsidRDefault="00084C83">
            <w:pPr>
              <w:spacing w:before="40" w:after="40"/>
              <w:ind w:left="100" w:right="100"/>
              <w:jc w:val="center"/>
              <w:pPrChange w:id="401" w:author="Luke McGuinness" w:date="2021-02-26T16:05:00Z">
                <w:pPr>
                  <w:spacing w:before="60" w:after="60"/>
                  <w:ind w:left="60" w:right="60"/>
                  <w:jc w:val="center"/>
                </w:pPr>
              </w:pPrChange>
            </w:pPr>
            <w:r>
              <w:rPr>
                <w:rFonts w:ascii="Arial" w:hAnsi="Arial"/>
                <w:color w:val="111111"/>
                <w:sz w:val="20"/>
                <w:rPrChange w:id="402" w:author="Luke McGuinness" w:date="2021-02-26T16:05:00Z">
                  <w:rPr>
                    <w:rFonts w:ascii="Arial" w:hAnsi="Arial"/>
                    <w:color w:val="000000"/>
                    <w:sz w:val="16"/>
                  </w:rPr>
                </w:rPrChange>
              </w:rPr>
              <w:t>3</w:t>
            </w:r>
          </w:p>
        </w:tc>
        <w:tc>
          <w:tcPr>
            <w:tcW w:w="0" w:type="auto"/>
            <w:tcBorders>
              <w:bottom w:val="single" w:sz="8" w:space="0" w:color="000000"/>
            </w:tcBorders>
            <w:shd w:val="clear" w:color="auto" w:fill="FFFFFF"/>
            <w:tcMar>
              <w:top w:w="0" w:type="dxa"/>
              <w:left w:w="0" w:type="dxa"/>
              <w:bottom w:w="0" w:type="dxa"/>
              <w:right w:w="0" w:type="dxa"/>
            </w:tcMar>
            <w:vAlign w:val="center"/>
            <w:tcPrChange w:id="403"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5" w14:textId="77777777" w:rsidR="00476DCC" w:rsidRDefault="00084C83">
            <w:pPr>
              <w:spacing w:before="40" w:after="40"/>
              <w:ind w:left="100" w:right="100"/>
              <w:pPrChange w:id="404" w:author="Luke McGuinness" w:date="2021-02-26T16:05:00Z">
                <w:pPr>
                  <w:spacing w:before="60" w:after="60"/>
                  <w:ind w:left="60" w:right="60"/>
                </w:pPr>
              </w:pPrChange>
            </w:pPr>
            <w:r>
              <w:rPr>
                <w:rFonts w:ascii="Arial" w:hAnsi="Arial"/>
                <w:color w:val="111111"/>
                <w:sz w:val="20"/>
                <w:rPrChange w:id="405" w:author="Luke McGuinness" w:date="2021-02-26T16:05:00Z">
                  <w:rPr>
                    <w:rFonts w:ascii="Arial" w:hAnsi="Arial"/>
                    <w:color w:val="000000"/>
                    <w:sz w:val="16"/>
                  </w:rPr>
                </w:rPrChange>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Change w:id="406"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6" w14:textId="77777777" w:rsidR="00476DCC" w:rsidRDefault="00084C83">
            <w:pPr>
              <w:spacing w:before="40" w:after="40"/>
              <w:ind w:left="100" w:right="100"/>
              <w:jc w:val="center"/>
              <w:pPrChange w:id="407" w:author="Luke McGuinness" w:date="2021-02-26T16:05:00Z">
                <w:pPr>
                  <w:spacing w:before="60" w:after="60"/>
                  <w:ind w:left="60" w:right="60"/>
                  <w:jc w:val="center"/>
                </w:pPr>
              </w:pPrChange>
            </w:pPr>
            <w:r>
              <w:rPr>
                <w:rFonts w:ascii="Arial" w:hAnsi="Arial"/>
                <w:color w:val="111111"/>
                <w:sz w:val="20"/>
                <w:rPrChange w:id="408" w:author="Luke McGuinness" w:date="2021-02-26T16:05:00Z">
                  <w:rPr>
                    <w:rFonts w:ascii="Arial" w:hAnsi="Arial"/>
                    <w:color w:val="000000"/>
                    <w:sz w:val="16"/>
                  </w:rPr>
                </w:rPrChange>
              </w:rPr>
              <w:t>1 (33.3%)</w:t>
            </w:r>
          </w:p>
        </w:tc>
      </w:tr>
      <w:tr w:rsidR="00476DCC" w14:paraId="728B72EC" w14:textId="77777777">
        <w:trPr>
          <w:cantSplit/>
          <w:jc w:val="center"/>
          <w:trPrChange w:id="409"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10" w:author="Luke McGuinness" w:date="2021-02-26T16:05:00Z">
              <w:tcPr>
                <w:tcW w:w="0" w:type="auto"/>
                <w:vMerge/>
                <w:shd w:val="clear" w:color="auto" w:fill="FFFFFF"/>
                <w:tcMar>
                  <w:top w:w="0" w:type="dxa"/>
                  <w:left w:w="0" w:type="dxa"/>
                  <w:bottom w:w="0" w:type="dxa"/>
                  <w:right w:w="0" w:type="dxa"/>
                </w:tcMar>
                <w:vAlign w:val="center"/>
              </w:tcPr>
            </w:tcPrChange>
          </w:tcPr>
          <w:p w14:paraId="728B72E8" w14:textId="77777777" w:rsidR="00476DCC" w:rsidRDefault="00476DCC">
            <w:pPr>
              <w:spacing w:before="40" w:after="40"/>
              <w:ind w:left="100" w:right="100"/>
              <w:pPrChange w:id="411"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12"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E9" w14:textId="77777777" w:rsidR="00476DCC" w:rsidRDefault="00476DCC">
            <w:pPr>
              <w:spacing w:before="40" w:after="40"/>
              <w:ind w:left="100" w:right="100"/>
              <w:jc w:val="center"/>
              <w:pPrChange w:id="413"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14"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A" w14:textId="77777777" w:rsidR="00476DCC" w:rsidRDefault="00084C83">
            <w:pPr>
              <w:spacing w:before="40" w:after="40"/>
              <w:ind w:left="100" w:right="100"/>
              <w:pPrChange w:id="415" w:author="Luke McGuinness" w:date="2021-02-26T16:05:00Z">
                <w:pPr>
                  <w:spacing w:before="60" w:after="60"/>
                  <w:ind w:left="60" w:right="60"/>
                </w:pPr>
              </w:pPrChange>
            </w:pPr>
            <w:r>
              <w:rPr>
                <w:rFonts w:ascii="Arial" w:hAnsi="Arial"/>
                <w:color w:val="111111"/>
                <w:sz w:val="20"/>
                <w:rPrChange w:id="416" w:author="Luke McGuinness" w:date="2021-02-26T16:05:00Z">
                  <w:rPr>
                    <w:rFonts w:ascii="Arial" w:hAnsi="Arial"/>
                    <w:color w:val="000000"/>
                    <w:sz w:val="16"/>
                  </w:rPr>
                </w:rPrChange>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Change w:id="417"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EB" w14:textId="77777777" w:rsidR="00476DCC" w:rsidRDefault="00084C83">
            <w:pPr>
              <w:spacing w:before="40" w:after="40"/>
              <w:ind w:left="100" w:right="100"/>
              <w:jc w:val="center"/>
              <w:pPrChange w:id="418" w:author="Luke McGuinness" w:date="2021-02-26T16:05:00Z">
                <w:pPr>
                  <w:spacing w:before="60" w:after="60"/>
                  <w:ind w:left="60" w:right="60"/>
                  <w:jc w:val="center"/>
                </w:pPr>
              </w:pPrChange>
            </w:pPr>
            <w:r>
              <w:rPr>
                <w:rFonts w:ascii="Arial" w:hAnsi="Arial"/>
                <w:color w:val="111111"/>
                <w:sz w:val="20"/>
                <w:rPrChange w:id="419" w:author="Luke McGuinness" w:date="2021-02-26T16:05:00Z">
                  <w:rPr>
                    <w:rFonts w:ascii="Arial" w:hAnsi="Arial"/>
                    <w:color w:val="000000"/>
                    <w:sz w:val="16"/>
                  </w:rPr>
                </w:rPrChange>
              </w:rPr>
              <w:t>1 (33.3%)</w:t>
            </w:r>
          </w:p>
        </w:tc>
      </w:tr>
      <w:tr w:rsidR="00476DCC" w14:paraId="728B72F1" w14:textId="77777777">
        <w:trPr>
          <w:cantSplit/>
          <w:jc w:val="center"/>
          <w:trPrChange w:id="420" w:author="Luke McGuinness" w:date="2021-02-26T16:05:00Z">
            <w:trPr>
              <w:cantSplit/>
              <w:jc w:val="center"/>
            </w:trPr>
          </w:trPrChange>
        </w:trPr>
        <w:tc>
          <w:tcPr>
            <w:tcW w:w="0" w:type="auto"/>
            <w:vMerge/>
            <w:tcBorders>
              <w:bottom w:val="single" w:sz="16" w:space="0" w:color="000000"/>
            </w:tcBorders>
            <w:shd w:val="clear" w:color="auto" w:fill="FFFFFF"/>
            <w:tcMar>
              <w:top w:w="0" w:type="dxa"/>
              <w:left w:w="0" w:type="dxa"/>
              <w:bottom w:w="0" w:type="dxa"/>
              <w:right w:w="0" w:type="dxa"/>
            </w:tcMar>
            <w:vAlign w:val="center"/>
            <w:tcPrChange w:id="421" w:author="Luke McGuinness" w:date="2021-02-26T16:05:00Z">
              <w:tcPr>
                <w:tcW w:w="0" w:type="auto"/>
                <w:vMerge/>
                <w:tcBorders>
                  <w:bottom w:val="single" w:sz="16" w:space="0" w:color="000000"/>
                </w:tcBorders>
                <w:shd w:val="clear" w:color="auto" w:fill="FFFFFF"/>
                <w:tcMar>
                  <w:top w:w="0" w:type="dxa"/>
                  <w:left w:w="0" w:type="dxa"/>
                  <w:bottom w:w="0" w:type="dxa"/>
                  <w:right w:w="0" w:type="dxa"/>
                </w:tcMar>
                <w:vAlign w:val="center"/>
              </w:tcPr>
            </w:tcPrChange>
          </w:tcPr>
          <w:p w14:paraId="728B72ED" w14:textId="77777777" w:rsidR="00476DCC" w:rsidRDefault="00476DCC">
            <w:pPr>
              <w:spacing w:before="40" w:after="40"/>
              <w:ind w:left="100" w:right="100"/>
              <w:pPrChange w:id="422" w:author="Luke McGuinness" w:date="2021-02-26T16:05:00Z">
                <w:pPr>
                  <w:spacing w:before="60" w:after="60"/>
                  <w:ind w:left="60" w:right="60"/>
                </w:pPr>
              </w:pPrChange>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Change w:id="423" w:author="Luke McGuinness" w:date="2021-02-26T16:05:00Z">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EE" w14:textId="77777777" w:rsidR="00476DCC" w:rsidRDefault="00476DCC">
            <w:pPr>
              <w:spacing w:before="40" w:after="40"/>
              <w:ind w:left="100" w:right="100"/>
              <w:jc w:val="center"/>
              <w:pPrChange w:id="424" w:author="Luke McGuinness" w:date="2021-02-26T16:05:00Z">
                <w:pPr>
                  <w:spacing w:before="60" w:after="60"/>
                  <w:ind w:left="60" w:right="60"/>
                  <w:jc w:val="center"/>
                </w:pPr>
              </w:pPrChange>
            </w:pPr>
          </w:p>
        </w:tc>
        <w:tc>
          <w:tcPr>
            <w:tcW w:w="0" w:type="auto"/>
            <w:tcBorders>
              <w:bottom w:val="single" w:sz="16" w:space="0" w:color="000000"/>
            </w:tcBorders>
            <w:shd w:val="clear" w:color="auto" w:fill="FFFFFF"/>
            <w:tcMar>
              <w:top w:w="0" w:type="dxa"/>
              <w:left w:w="0" w:type="dxa"/>
              <w:bottom w:w="0" w:type="dxa"/>
              <w:right w:w="0" w:type="dxa"/>
            </w:tcMar>
            <w:vAlign w:val="center"/>
            <w:tcPrChange w:id="425"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2EF" w14:textId="77777777" w:rsidR="00476DCC" w:rsidRDefault="00084C83">
            <w:pPr>
              <w:spacing w:before="40" w:after="40"/>
              <w:ind w:left="100" w:right="100"/>
              <w:pPrChange w:id="426" w:author="Luke McGuinness" w:date="2021-02-26T16:05:00Z">
                <w:pPr>
                  <w:spacing w:before="60" w:after="60"/>
                  <w:ind w:left="60" w:right="60"/>
                </w:pPr>
              </w:pPrChange>
            </w:pPr>
            <w:r>
              <w:rPr>
                <w:rFonts w:ascii="Arial" w:hAnsi="Arial"/>
                <w:color w:val="111111"/>
                <w:sz w:val="20"/>
                <w:rPrChange w:id="427" w:author="Luke McGuinness" w:date="2021-02-26T16:05:00Z">
                  <w:rPr>
                    <w:rFonts w:ascii="Arial" w:hAnsi="Arial"/>
                    <w:color w:val="000000"/>
                    <w:sz w:val="16"/>
                  </w:rPr>
                </w:rPrChange>
              </w:rPr>
              <w:t xml:space="preserve">8. Data available via </w:t>
            </w:r>
            <w:proofErr w:type="spellStart"/>
            <w:proofErr w:type="gramStart"/>
            <w:r>
              <w:rPr>
                <w:rFonts w:ascii="Arial" w:hAnsi="Arial"/>
                <w:color w:val="111111"/>
                <w:sz w:val="20"/>
                <w:rPrChange w:id="428" w:author="Luke McGuinness" w:date="2021-02-26T16:05:00Z">
                  <w:rPr>
                    <w:rFonts w:ascii="Arial" w:hAnsi="Arial"/>
                    <w:color w:val="000000"/>
                    <w:sz w:val="16"/>
                  </w:rPr>
                </w:rPrChange>
              </w:rPr>
              <w:t>a</w:t>
            </w:r>
            <w:proofErr w:type="spellEnd"/>
            <w:proofErr w:type="gramEnd"/>
            <w:r>
              <w:rPr>
                <w:rFonts w:ascii="Arial" w:hAnsi="Arial"/>
                <w:color w:val="111111"/>
                <w:sz w:val="20"/>
                <w:rPrChange w:id="429" w:author="Luke McGuinness" w:date="2021-02-26T16:05:00Z">
                  <w:rPr>
                    <w:rFonts w:ascii="Arial" w:hAnsi="Arial"/>
                    <w:color w:val="000000"/>
                    <w:sz w:val="16"/>
                  </w:rPr>
                </w:rPrChange>
              </w:rPr>
              <w:t xml:space="preserve"> online repository that is not access-controlled e.g. Dryad, </w:t>
            </w:r>
            <w:proofErr w:type="spellStart"/>
            <w:r>
              <w:rPr>
                <w:rFonts w:ascii="Arial" w:hAnsi="Arial"/>
                <w:color w:val="111111"/>
                <w:sz w:val="20"/>
                <w:rPrChange w:id="430" w:author="Luke McGuinness" w:date="2021-02-26T16:05:00Z">
                  <w:rPr>
                    <w:rFonts w:ascii="Arial" w:hAnsi="Arial"/>
                    <w:color w:val="000000"/>
                    <w:sz w:val="16"/>
                  </w:rPr>
                </w:rPrChange>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Change w:id="431"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2F0" w14:textId="77777777" w:rsidR="00476DCC" w:rsidRDefault="00084C83">
            <w:pPr>
              <w:spacing w:before="40" w:after="40"/>
              <w:ind w:left="100" w:right="100"/>
              <w:jc w:val="center"/>
              <w:pPrChange w:id="432" w:author="Luke McGuinness" w:date="2021-02-26T16:05:00Z">
                <w:pPr>
                  <w:spacing w:before="60" w:after="60"/>
                  <w:ind w:left="60" w:right="60"/>
                  <w:jc w:val="center"/>
                </w:pPr>
              </w:pPrChange>
            </w:pPr>
            <w:r>
              <w:rPr>
                <w:rFonts w:ascii="Arial" w:hAnsi="Arial"/>
                <w:color w:val="111111"/>
                <w:sz w:val="20"/>
                <w:rPrChange w:id="433" w:author="Luke McGuinness" w:date="2021-02-26T16:05:00Z">
                  <w:rPr>
                    <w:rFonts w:ascii="Arial" w:hAnsi="Arial"/>
                    <w:color w:val="000000"/>
                    <w:sz w:val="16"/>
                  </w:rPr>
                </w:rPrChange>
              </w:rPr>
              <w:t>1 (33.3%)</w:t>
            </w:r>
          </w:p>
        </w:tc>
      </w:tr>
      <w:tr w:rsidR="00476DCC" w14:paraId="728B72F6" w14:textId="77777777">
        <w:trPr>
          <w:cantSplit/>
          <w:jc w:val="center"/>
          <w:trPrChange w:id="434" w:author="Luke McGuinness" w:date="2021-02-26T16:05:00Z">
            <w:trPr>
              <w:cantSplit/>
              <w:jc w:val="center"/>
            </w:trPr>
          </w:trPrChange>
        </w:trPr>
        <w:tc>
          <w:tcPr>
            <w:tcW w:w="0" w:type="auto"/>
            <w:vMerge w:val="restart"/>
            <w:tcBorders>
              <w:bottom w:val="single" w:sz="16" w:space="0" w:color="000000"/>
            </w:tcBorders>
            <w:shd w:val="clear" w:color="auto" w:fill="FFFFFF"/>
            <w:tcMar>
              <w:top w:w="0" w:type="dxa"/>
              <w:left w:w="0" w:type="dxa"/>
              <w:bottom w:w="0" w:type="dxa"/>
              <w:right w:w="0" w:type="dxa"/>
            </w:tcMar>
            <w:vAlign w:val="center"/>
            <w:tcPrChange w:id="435" w:author="Luke McGuinness" w:date="2021-02-26T16:05:00Z">
              <w:tcPr>
                <w:tcW w:w="0" w:type="auto"/>
                <w:vMerge w:val="restart"/>
                <w:tcBorders>
                  <w:bottom w:val="single" w:sz="16" w:space="0" w:color="000000"/>
                </w:tcBorders>
                <w:shd w:val="clear" w:color="auto" w:fill="FFFFFF"/>
                <w:tcMar>
                  <w:top w:w="0" w:type="dxa"/>
                  <w:left w:w="0" w:type="dxa"/>
                  <w:bottom w:w="0" w:type="dxa"/>
                  <w:right w:w="0" w:type="dxa"/>
                </w:tcMar>
                <w:vAlign w:val="center"/>
              </w:tcPr>
            </w:tcPrChange>
          </w:tcPr>
          <w:p w14:paraId="728B72F2" w14:textId="45C793C9" w:rsidR="00476DCC" w:rsidRDefault="00E124B6">
            <w:pPr>
              <w:spacing w:before="40" w:after="40"/>
              <w:ind w:left="100" w:right="100"/>
              <w:pPrChange w:id="436" w:author="Luke McGuinness" w:date="2021-02-26T16:05:00Z">
                <w:pPr>
                  <w:spacing w:before="60" w:after="60"/>
                  <w:ind w:left="60" w:right="60"/>
                </w:pPr>
              </w:pPrChange>
            </w:pPr>
            <w:ins w:id="437" w:author="Luke McGuinness" w:date="2021-02-26T16:05:00Z">
              <w:r>
                <w:rPr>
                  <w:rFonts w:ascii="Arial" w:eastAsia="Arial" w:hAnsi="Arial" w:cs="Arial"/>
                  <w:b/>
                  <w:color w:val="000000"/>
                  <w:sz w:val="16"/>
                  <w:szCs w:val="16"/>
                </w:rPr>
                <w:t xml:space="preserve">Data </w:t>
              </w:r>
              <w:proofErr w:type="spellStart"/>
              <w:r>
                <w:rPr>
                  <w:rFonts w:ascii="Arial" w:eastAsia="Arial" w:hAnsi="Arial" w:cs="Arial"/>
                  <w:b/>
                  <w:color w:val="000000"/>
                  <w:sz w:val="16"/>
                  <w:szCs w:val="16"/>
                </w:rPr>
                <w:t>available</w:t>
              </w:r>
              <w:r w:rsidR="00084C83">
                <w:rPr>
                  <w:rFonts w:ascii="Arial" w:eastAsia="Arial" w:hAnsi="Arial" w:cs="Arial"/>
                  <w:b/>
                  <w:color w:val="111111"/>
                  <w:sz w:val="20"/>
                  <w:szCs w:val="20"/>
                </w:rPr>
                <w:t>Available</w:t>
              </w:r>
            </w:ins>
            <w:proofErr w:type="spellEnd"/>
            <w:r w:rsidR="00084C83">
              <w:rPr>
                <w:rFonts w:ascii="Arial" w:hAnsi="Arial"/>
                <w:b/>
                <w:color w:val="111111"/>
                <w:sz w:val="20"/>
                <w:rPrChange w:id="438" w:author="Luke McGuinness" w:date="2021-02-26T16:05:00Z">
                  <w:rPr>
                    <w:rFonts w:ascii="Arial" w:hAnsi="Arial"/>
                    <w:b/>
                    <w:color w:val="000000"/>
                    <w:sz w:val="16"/>
                  </w:rPr>
                </w:rPrChange>
              </w:rPr>
              <w:t xml:space="preserve"> in </w:t>
            </w:r>
            <w:ins w:id="439" w:author="Luke McGuinness" w:date="2021-02-26T16:05:00Z">
              <w:r>
                <w:rPr>
                  <w:rFonts w:ascii="Arial" w:eastAsia="Arial" w:hAnsi="Arial" w:cs="Arial"/>
                  <w:b/>
                  <w:color w:val="000000"/>
                  <w:sz w:val="16"/>
                  <w:szCs w:val="16"/>
                </w:rPr>
                <w:t xml:space="preserve">the </w:t>
              </w:r>
            </w:ins>
            <w:r w:rsidR="00084C83">
              <w:rPr>
                <w:rFonts w:ascii="Arial" w:hAnsi="Arial"/>
                <w:b/>
                <w:color w:val="111111"/>
                <w:sz w:val="20"/>
                <w:rPrChange w:id="440" w:author="Luke McGuinness" w:date="2021-02-26T16:05:00Z">
                  <w:rPr>
                    <w:rFonts w:ascii="Arial" w:hAnsi="Arial"/>
                    <w:b/>
                    <w:color w:val="000000"/>
                    <w:sz w:val="16"/>
                  </w:rPr>
                </w:rPrChange>
              </w:rPr>
              <w:t>future</w:t>
            </w:r>
            <w:ins w:id="441" w:author="Luke McGuinness" w:date="2021-02-26T16:05:00Z">
              <w:r>
                <w:rPr>
                  <w:rFonts w:ascii="Arial" w:eastAsia="Arial" w:hAnsi="Arial" w:cs="Arial"/>
                  <w:b/>
                  <w:color w:val="000000"/>
                  <w:sz w:val="16"/>
                  <w:szCs w:val="16"/>
                </w:rPr>
                <w:t xml:space="preserve">, with </w:t>
              </w:r>
              <w:r w:rsidR="00084C83">
                <w:rPr>
                  <w:rFonts w:ascii="Arial" w:eastAsia="Arial" w:hAnsi="Arial" w:cs="Arial"/>
                  <w:b/>
                  <w:color w:val="111111"/>
                  <w:sz w:val="20"/>
                  <w:szCs w:val="20"/>
                </w:rPr>
                <w:t xml:space="preserve"> (</w:t>
              </w:r>
            </w:ins>
            <w:r w:rsidR="00084C83">
              <w:rPr>
                <w:rFonts w:ascii="Arial" w:hAnsi="Arial"/>
                <w:b/>
                <w:color w:val="111111"/>
                <w:sz w:val="20"/>
                <w:rPrChange w:id="442" w:author="Luke McGuinness" w:date="2021-02-26T16:05:00Z">
                  <w:rPr>
                    <w:rFonts w:ascii="Arial" w:hAnsi="Arial"/>
                    <w:b/>
                    <w:color w:val="000000"/>
                    <w:sz w:val="16"/>
                  </w:rPr>
                </w:rPrChange>
              </w:rPr>
              <w:t xml:space="preserve">no </w:t>
            </w:r>
            <w:ins w:id="443" w:author="Luke McGuinness" w:date="2021-02-26T16:05:00Z">
              <w:r>
                <w:rPr>
                  <w:rFonts w:ascii="Arial" w:eastAsia="Arial" w:hAnsi="Arial" w:cs="Arial"/>
                  <w:b/>
                  <w:color w:val="000000"/>
                  <w:sz w:val="16"/>
                  <w:szCs w:val="16"/>
                </w:rPr>
                <w:t xml:space="preserve">details of embargoed repository </w:t>
              </w:r>
              <w:proofErr w:type="spellStart"/>
              <w:r>
                <w:rPr>
                  <w:rFonts w:ascii="Arial" w:eastAsia="Arial" w:hAnsi="Arial" w:cs="Arial"/>
                  <w:b/>
                  <w:color w:val="000000"/>
                  <w:sz w:val="16"/>
                  <w:szCs w:val="16"/>
                </w:rPr>
                <w:t>given</w:t>
              </w:r>
              <w:r w:rsidR="00084C83">
                <w:rPr>
                  <w:rFonts w:ascii="Arial" w:eastAsia="Arial" w:hAnsi="Arial" w:cs="Arial"/>
                  <w:b/>
                  <w:color w:val="111111"/>
                  <w:sz w:val="20"/>
                  <w:szCs w:val="20"/>
                </w:rPr>
                <w:t>link</w:t>
              </w:r>
              <w:proofErr w:type="spellEnd"/>
              <w:r w:rsidR="00084C83">
                <w:rPr>
                  <w:rFonts w:ascii="Arial" w:eastAsia="Arial" w:hAnsi="Arial" w:cs="Arial"/>
                  <w:b/>
                  <w:color w:val="111111"/>
                  <w:sz w:val="20"/>
                  <w:szCs w:val="20"/>
                </w:rPr>
                <w:t>)</w:t>
              </w:r>
            </w:ins>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Change w:id="444" w:author="Luke McGuinness" w:date="2021-02-26T16:05:00Z">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2F3" w14:textId="77777777" w:rsidR="00476DCC" w:rsidRDefault="00084C83">
            <w:pPr>
              <w:spacing w:before="40" w:after="40"/>
              <w:ind w:left="100" w:right="100"/>
              <w:jc w:val="center"/>
              <w:pPrChange w:id="445" w:author="Luke McGuinness" w:date="2021-02-26T16:05:00Z">
                <w:pPr>
                  <w:spacing w:before="60" w:after="60"/>
                  <w:ind w:left="60" w:right="60"/>
                  <w:jc w:val="center"/>
                </w:pPr>
              </w:pPrChange>
            </w:pPr>
            <w:r>
              <w:rPr>
                <w:rFonts w:ascii="Arial" w:hAnsi="Arial"/>
                <w:color w:val="111111"/>
                <w:sz w:val="20"/>
                <w:rPrChange w:id="446" w:author="Luke McGuinness" w:date="2021-02-26T16:05:00Z">
                  <w:rPr>
                    <w:rFonts w:ascii="Arial" w:hAnsi="Arial"/>
                    <w:color w:val="000000"/>
                    <w:sz w:val="16"/>
                  </w:rPr>
                </w:rPrChange>
              </w:rPr>
              <w:t>7</w:t>
            </w:r>
          </w:p>
        </w:tc>
        <w:tc>
          <w:tcPr>
            <w:tcW w:w="0" w:type="auto"/>
            <w:tcBorders>
              <w:bottom w:val="single" w:sz="8" w:space="0" w:color="000000"/>
            </w:tcBorders>
            <w:shd w:val="clear" w:color="auto" w:fill="FFFFFF"/>
            <w:tcMar>
              <w:top w:w="0" w:type="dxa"/>
              <w:left w:w="0" w:type="dxa"/>
              <w:bottom w:w="0" w:type="dxa"/>
              <w:right w:w="0" w:type="dxa"/>
            </w:tcMar>
            <w:vAlign w:val="center"/>
            <w:tcPrChange w:id="447"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4" w14:textId="77777777" w:rsidR="00476DCC" w:rsidRDefault="00084C83">
            <w:pPr>
              <w:spacing w:before="40" w:after="40"/>
              <w:ind w:left="100" w:right="100"/>
              <w:pPrChange w:id="448" w:author="Luke McGuinness" w:date="2021-02-26T16:05:00Z">
                <w:pPr>
                  <w:spacing w:before="60" w:after="60"/>
                  <w:ind w:left="60" w:right="60"/>
                </w:pPr>
              </w:pPrChange>
            </w:pPr>
            <w:r>
              <w:rPr>
                <w:rFonts w:ascii="Arial" w:hAnsi="Arial"/>
                <w:color w:val="111111"/>
                <w:sz w:val="20"/>
                <w:rPrChange w:id="449" w:author="Luke McGuinness" w:date="2021-02-26T16:05:00Z">
                  <w:rPr>
                    <w:rFonts w:ascii="Arial" w:hAnsi="Arial"/>
                    <w:color w:val="000000"/>
                    <w:sz w:val="16"/>
                  </w:rPr>
                </w:rPrChange>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Change w:id="450"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5" w14:textId="77777777" w:rsidR="00476DCC" w:rsidRDefault="00084C83">
            <w:pPr>
              <w:spacing w:before="40" w:after="40"/>
              <w:ind w:left="100" w:right="100"/>
              <w:jc w:val="center"/>
              <w:pPrChange w:id="451" w:author="Luke McGuinness" w:date="2021-02-26T16:05:00Z">
                <w:pPr>
                  <w:spacing w:before="60" w:after="60"/>
                  <w:ind w:left="60" w:right="60"/>
                  <w:jc w:val="center"/>
                </w:pPr>
              </w:pPrChange>
            </w:pPr>
            <w:r>
              <w:rPr>
                <w:rFonts w:ascii="Arial" w:hAnsi="Arial"/>
                <w:color w:val="111111"/>
                <w:sz w:val="20"/>
                <w:rPrChange w:id="452" w:author="Luke McGuinness" w:date="2021-02-26T16:05:00Z">
                  <w:rPr>
                    <w:rFonts w:ascii="Arial" w:hAnsi="Arial"/>
                    <w:color w:val="000000"/>
                    <w:sz w:val="16"/>
                  </w:rPr>
                </w:rPrChange>
              </w:rPr>
              <w:t>1 (14.3%)</w:t>
            </w:r>
          </w:p>
        </w:tc>
      </w:tr>
      <w:tr w:rsidR="00476DCC" w14:paraId="728B72FB" w14:textId="77777777">
        <w:trPr>
          <w:cantSplit/>
          <w:jc w:val="center"/>
          <w:trPrChange w:id="453"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54" w:author="Luke McGuinness" w:date="2021-02-26T16:05:00Z">
              <w:tcPr>
                <w:tcW w:w="0" w:type="auto"/>
                <w:vMerge/>
                <w:shd w:val="clear" w:color="auto" w:fill="FFFFFF"/>
                <w:tcMar>
                  <w:top w:w="0" w:type="dxa"/>
                  <w:left w:w="0" w:type="dxa"/>
                  <w:bottom w:w="0" w:type="dxa"/>
                  <w:right w:w="0" w:type="dxa"/>
                </w:tcMar>
                <w:vAlign w:val="center"/>
              </w:tcPr>
            </w:tcPrChange>
          </w:tcPr>
          <w:p w14:paraId="728B72F7" w14:textId="77777777" w:rsidR="00476DCC" w:rsidRDefault="00476DCC">
            <w:pPr>
              <w:spacing w:before="40" w:after="40"/>
              <w:ind w:left="100" w:right="100"/>
              <w:pPrChange w:id="455"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56"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F8" w14:textId="77777777" w:rsidR="00476DCC" w:rsidRDefault="00476DCC">
            <w:pPr>
              <w:spacing w:before="40" w:after="40"/>
              <w:ind w:left="100" w:right="100"/>
              <w:jc w:val="center"/>
              <w:pPrChange w:id="457"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58"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9" w14:textId="77777777" w:rsidR="00476DCC" w:rsidRDefault="00084C83">
            <w:pPr>
              <w:spacing w:before="40" w:after="40"/>
              <w:ind w:left="100" w:right="100"/>
              <w:pPrChange w:id="459" w:author="Luke McGuinness" w:date="2021-02-26T16:05:00Z">
                <w:pPr>
                  <w:spacing w:before="60" w:after="60"/>
                  <w:ind w:left="60" w:right="60"/>
                </w:pPr>
              </w:pPrChange>
            </w:pPr>
            <w:r>
              <w:rPr>
                <w:rFonts w:ascii="Arial" w:hAnsi="Arial"/>
                <w:color w:val="111111"/>
                <w:sz w:val="20"/>
                <w:rPrChange w:id="460" w:author="Luke McGuinness" w:date="2021-02-26T16:05:00Z">
                  <w:rPr>
                    <w:rFonts w:ascii="Arial" w:hAnsi="Arial"/>
                    <w:color w:val="000000"/>
                    <w:sz w:val="16"/>
                  </w:rPr>
                </w:rPrChange>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Change w:id="461"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A" w14:textId="77777777" w:rsidR="00476DCC" w:rsidRDefault="00084C83">
            <w:pPr>
              <w:spacing w:before="40" w:after="40"/>
              <w:ind w:left="100" w:right="100"/>
              <w:jc w:val="center"/>
              <w:pPrChange w:id="462" w:author="Luke McGuinness" w:date="2021-02-26T16:05:00Z">
                <w:pPr>
                  <w:spacing w:before="60" w:after="60"/>
                  <w:ind w:left="60" w:right="60"/>
                  <w:jc w:val="center"/>
                </w:pPr>
              </w:pPrChange>
            </w:pPr>
            <w:r>
              <w:rPr>
                <w:rFonts w:ascii="Arial" w:hAnsi="Arial"/>
                <w:color w:val="111111"/>
                <w:sz w:val="20"/>
                <w:rPrChange w:id="463" w:author="Luke McGuinness" w:date="2021-02-26T16:05:00Z">
                  <w:rPr>
                    <w:rFonts w:ascii="Arial" w:hAnsi="Arial"/>
                    <w:color w:val="000000"/>
                    <w:sz w:val="16"/>
                  </w:rPr>
                </w:rPrChange>
              </w:rPr>
              <w:t>1 (14.3%)</w:t>
            </w:r>
          </w:p>
        </w:tc>
      </w:tr>
      <w:tr w:rsidR="00476DCC" w14:paraId="728B7300" w14:textId="77777777">
        <w:trPr>
          <w:cantSplit/>
          <w:jc w:val="center"/>
          <w:trPrChange w:id="464" w:author="Luke McGuinness" w:date="2021-02-26T16:05:00Z">
            <w:trPr>
              <w:cantSplit/>
              <w:jc w:val="center"/>
            </w:trPr>
          </w:trPrChange>
        </w:trPr>
        <w:tc>
          <w:tcPr>
            <w:tcW w:w="0" w:type="auto"/>
            <w:vMerge/>
            <w:shd w:val="clear" w:color="auto" w:fill="FFFFFF"/>
            <w:tcMar>
              <w:top w:w="0" w:type="dxa"/>
              <w:left w:w="0" w:type="dxa"/>
              <w:bottom w:w="0" w:type="dxa"/>
              <w:right w:w="0" w:type="dxa"/>
            </w:tcMar>
            <w:vAlign w:val="center"/>
            <w:tcPrChange w:id="465" w:author="Luke McGuinness" w:date="2021-02-26T16:05:00Z">
              <w:tcPr>
                <w:tcW w:w="0" w:type="auto"/>
                <w:vMerge/>
                <w:shd w:val="clear" w:color="auto" w:fill="FFFFFF"/>
                <w:tcMar>
                  <w:top w:w="0" w:type="dxa"/>
                  <w:left w:w="0" w:type="dxa"/>
                  <w:bottom w:w="0" w:type="dxa"/>
                  <w:right w:w="0" w:type="dxa"/>
                </w:tcMar>
                <w:vAlign w:val="center"/>
              </w:tcPr>
            </w:tcPrChange>
          </w:tcPr>
          <w:p w14:paraId="728B72FC" w14:textId="77777777" w:rsidR="00476DCC" w:rsidRDefault="00476DCC">
            <w:pPr>
              <w:spacing w:before="40" w:after="40"/>
              <w:ind w:left="100" w:right="100"/>
              <w:pPrChange w:id="466" w:author="Luke McGuinness" w:date="2021-02-26T16:05:00Z">
                <w:pPr>
                  <w:spacing w:before="60" w:after="60"/>
                  <w:ind w:left="60" w:right="60"/>
                </w:pPr>
              </w:pPrChange>
            </w:pPr>
          </w:p>
        </w:tc>
        <w:tc>
          <w:tcPr>
            <w:tcW w:w="0" w:type="auto"/>
            <w:vMerge/>
            <w:tcBorders>
              <w:right w:val="single" w:sz="8" w:space="0" w:color="000000"/>
            </w:tcBorders>
            <w:shd w:val="clear" w:color="auto" w:fill="FFFFFF"/>
            <w:tcMar>
              <w:top w:w="0" w:type="dxa"/>
              <w:left w:w="0" w:type="dxa"/>
              <w:bottom w:w="0" w:type="dxa"/>
              <w:right w:w="0" w:type="dxa"/>
            </w:tcMar>
            <w:vAlign w:val="center"/>
            <w:tcPrChange w:id="467" w:author="Luke McGuinness" w:date="2021-02-26T16:05:00Z">
              <w:tcPr>
                <w:tcW w:w="0" w:type="auto"/>
                <w:vMerge/>
                <w:tcBorders>
                  <w:right w:val="single" w:sz="8" w:space="0" w:color="000000"/>
                </w:tcBorders>
                <w:shd w:val="clear" w:color="auto" w:fill="FFFFFF"/>
                <w:tcMar>
                  <w:top w:w="0" w:type="dxa"/>
                  <w:left w:w="0" w:type="dxa"/>
                  <w:bottom w:w="0" w:type="dxa"/>
                  <w:right w:w="0" w:type="dxa"/>
                </w:tcMar>
                <w:vAlign w:val="center"/>
              </w:tcPr>
            </w:tcPrChange>
          </w:tcPr>
          <w:p w14:paraId="728B72FD" w14:textId="77777777" w:rsidR="00476DCC" w:rsidRDefault="00476DCC">
            <w:pPr>
              <w:spacing w:before="40" w:after="40"/>
              <w:ind w:left="100" w:right="100"/>
              <w:jc w:val="center"/>
              <w:pPrChange w:id="468" w:author="Luke McGuinness" w:date="2021-02-26T16:05:00Z">
                <w:pPr>
                  <w:spacing w:before="60" w:after="60"/>
                  <w:ind w:left="60" w:right="60"/>
                  <w:jc w:val="center"/>
                </w:pPr>
              </w:pPrChange>
            </w:pPr>
          </w:p>
        </w:tc>
        <w:tc>
          <w:tcPr>
            <w:tcW w:w="0" w:type="auto"/>
            <w:tcBorders>
              <w:bottom w:val="single" w:sz="8" w:space="0" w:color="000000"/>
            </w:tcBorders>
            <w:shd w:val="clear" w:color="auto" w:fill="FFFFFF"/>
            <w:tcMar>
              <w:top w:w="0" w:type="dxa"/>
              <w:left w:w="0" w:type="dxa"/>
              <w:bottom w:w="0" w:type="dxa"/>
              <w:right w:w="0" w:type="dxa"/>
            </w:tcMar>
            <w:vAlign w:val="center"/>
            <w:tcPrChange w:id="469"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E" w14:textId="77777777" w:rsidR="00476DCC" w:rsidRDefault="00084C83">
            <w:pPr>
              <w:spacing w:before="40" w:after="40"/>
              <w:ind w:left="100" w:right="100"/>
              <w:pPrChange w:id="470" w:author="Luke McGuinness" w:date="2021-02-26T16:05:00Z">
                <w:pPr>
                  <w:spacing w:before="60" w:after="60"/>
                  <w:ind w:left="60" w:right="60"/>
                </w:pPr>
              </w:pPrChange>
            </w:pPr>
            <w:r>
              <w:rPr>
                <w:rFonts w:ascii="Arial" w:hAnsi="Arial"/>
                <w:color w:val="111111"/>
                <w:sz w:val="20"/>
                <w:rPrChange w:id="471" w:author="Luke McGuinness" w:date="2021-02-26T16:05:00Z">
                  <w:rPr>
                    <w:rFonts w:ascii="Arial" w:hAnsi="Arial"/>
                    <w:color w:val="000000"/>
                    <w:sz w:val="16"/>
                  </w:rPr>
                </w:rPrChange>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Change w:id="472" w:author="Luke McGuinness" w:date="2021-02-26T16:05:00Z">
              <w:tcPr>
                <w:tcW w:w="0" w:type="auto"/>
                <w:tcBorders>
                  <w:bottom w:val="single" w:sz="8" w:space="0" w:color="000000"/>
                </w:tcBorders>
                <w:shd w:val="clear" w:color="auto" w:fill="FFFFFF"/>
                <w:tcMar>
                  <w:top w:w="0" w:type="dxa"/>
                  <w:left w:w="0" w:type="dxa"/>
                  <w:bottom w:w="0" w:type="dxa"/>
                  <w:right w:w="0" w:type="dxa"/>
                </w:tcMar>
                <w:vAlign w:val="center"/>
              </w:tcPr>
            </w:tcPrChange>
          </w:tcPr>
          <w:p w14:paraId="728B72FF" w14:textId="77777777" w:rsidR="00476DCC" w:rsidRDefault="00084C83">
            <w:pPr>
              <w:spacing w:before="40" w:after="40"/>
              <w:ind w:left="100" w:right="100"/>
              <w:jc w:val="center"/>
              <w:pPrChange w:id="473" w:author="Luke McGuinness" w:date="2021-02-26T16:05:00Z">
                <w:pPr>
                  <w:spacing w:before="60" w:after="60"/>
                  <w:ind w:left="60" w:right="60"/>
                  <w:jc w:val="center"/>
                </w:pPr>
              </w:pPrChange>
            </w:pPr>
            <w:r>
              <w:rPr>
                <w:rFonts w:ascii="Arial" w:hAnsi="Arial"/>
                <w:color w:val="111111"/>
                <w:sz w:val="20"/>
                <w:rPrChange w:id="474" w:author="Luke McGuinness" w:date="2021-02-26T16:05:00Z">
                  <w:rPr>
                    <w:rFonts w:ascii="Arial" w:hAnsi="Arial"/>
                    <w:color w:val="000000"/>
                    <w:sz w:val="16"/>
                  </w:rPr>
                </w:rPrChange>
              </w:rPr>
              <w:t>1 (14.3%)</w:t>
            </w:r>
          </w:p>
        </w:tc>
      </w:tr>
      <w:tr w:rsidR="00476DCC" w14:paraId="728B7305" w14:textId="77777777">
        <w:trPr>
          <w:cantSplit/>
          <w:jc w:val="center"/>
          <w:trPrChange w:id="475" w:author="Luke McGuinness" w:date="2021-02-26T16:05:00Z">
            <w:trPr>
              <w:cantSplit/>
              <w:jc w:val="center"/>
            </w:trPr>
          </w:trPrChange>
        </w:trPr>
        <w:tc>
          <w:tcPr>
            <w:tcW w:w="0" w:type="auto"/>
            <w:vMerge/>
            <w:tcBorders>
              <w:bottom w:val="single" w:sz="16" w:space="0" w:color="000000"/>
            </w:tcBorders>
            <w:shd w:val="clear" w:color="auto" w:fill="FFFFFF"/>
            <w:tcMar>
              <w:top w:w="0" w:type="dxa"/>
              <w:left w:w="0" w:type="dxa"/>
              <w:bottom w:w="0" w:type="dxa"/>
              <w:right w:w="0" w:type="dxa"/>
            </w:tcMar>
            <w:vAlign w:val="center"/>
            <w:tcPrChange w:id="476" w:author="Luke McGuinness" w:date="2021-02-26T16:05:00Z">
              <w:tcPr>
                <w:tcW w:w="0" w:type="auto"/>
                <w:vMerge/>
                <w:tcBorders>
                  <w:bottom w:val="single" w:sz="16" w:space="0" w:color="000000"/>
                </w:tcBorders>
                <w:shd w:val="clear" w:color="auto" w:fill="FFFFFF"/>
                <w:tcMar>
                  <w:top w:w="0" w:type="dxa"/>
                  <w:left w:w="0" w:type="dxa"/>
                  <w:bottom w:w="0" w:type="dxa"/>
                  <w:right w:w="0" w:type="dxa"/>
                </w:tcMar>
                <w:vAlign w:val="center"/>
              </w:tcPr>
            </w:tcPrChange>
          </w:tcPr>
          <w:p w14:paraId="728B7301" w14:textId="77777777" w:rsidR="00476DCC" w:rsidRDefault="00476DCC">
            <w:pPr>
              <w:spacing w:before="40" w:after="40"/>
              <w:ind w:left="100" w:right="100"/>
              <w:pPrChange w:id="477" w:author="Luke McGuinness" w:date="2021-02-26T16:05:00Z">
                <w:pPr>
                  <w:spacing w:before="60" w:after="60"/>
                  <w:ind w:left="60" w:right="60"/>
                </w:pPr>
              </w:pPrChange>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Change w:id="478" w:author="Luke McGuinness" w:date="2021-02-26T16:05:00Z">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tcPrChange>
          </w:tcPr>
          <w:p w14:paraId="728B7302" w14:textId="77777777" w:rsidR="00476DCC" w:rsidRDefault="00476DCC">
            <w:pPr>
              <w:spacing w:before="40" w:after="40"/>
              <w:ind w:left="100" w:right="100"/>
              <w:jc w:val="center"/>
              <w:pPrChange w:id="479" w:author="Luke McGuinness" w:date="2021-02-26T16:05:00Z">
                <w:pPr>
                  <w:spacing w:before="60" w:after="60"/>
                  <w:ind w:left="60" w:right="60"/>
                  <w:jc w:val="center"/>
                </w:pPr>
              </w:pPrChange>
            </w:pPr>
          </w:p>
        </w:tc>
        <w:tc>
          <w:tcPr>
            <w:tcW w:w="0" w:type="auto"/>
            <w:tcBorders>
              <w:bottom w:val="single" w:sz="16" w:space="0" w:color="000000"/>
            </w:tcBorders>
            <w:shd w:val="clear" w:color="auto" w:fill="FFFFFF"/>
            <w:tcMar>
              <w:top w:w="0" w:type="dxa"/>
              <w:left w:w="0" w:type="dxa"/>
              <w:bottom w:w="0" w:type="dxa"/>
              <w:right w:w="0" w:type="dxa"/>
            </w:tcMar>
            <w:vAlign w:val="center"/>
            <w:tcPrChange w:id="480"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303" w14:textId="77777777" w:rsidR="00476DCC" w:rsidRDefault="00084C83">
            <w:pPr>
              <w:spacing w:before="40" w:after="40"/>
              <w:ind w:left="100" w:right="100"/>
              <w:pPrChange w:id="481" w:author="Luke McGuinness" w:date="2021-02-26T16:05:00Z">
                <w:pPr>
                  <w:spacing w:before="60" w:after="60"/>
                  <w:ind w:left="60" w:right="60"/>
                </w:pPr>
              </w:pPrChange>
            </w:pPr>
            <w:r>
              <w:rPr>
                <w:rFonts w:ascii="Arial" w:hAnsi="Arial"/>
                <w:color w:val="111111"/>
                <w:sz w:val="20"/>
                <w:rPrChange w:id="482" w:author="Luke McGuinness" w:date="2021-02-26T16:05:00Z">
                  <w:rPr>
                    <w:rFonts w:ascii="Arial" w:hAnsi="Arial"/>
                    <w:color w:val="000000"/>
                    <w:sz w:val="16"/>
                  </w:rPr>
                </w:rPrChange>
              </w:rPr>
              <w:t xml:space="preserve">8. Data available via </w:t>
            </w:r>
            <w:proofErr w:type="spellStart"/>
            <w:proofErr w:type="gramStart"/>
            <w:r>
              <w:rPr>
                <w:rFonts w:ascii="Arial" w:hAnsi="Arial"/>
                <w:color w:val="111111"/>
                <w:sz w:val="20"/>
                <w:rPrChange w:id="483" w:author="Luke McGuinness" w:date="2021-02-26T16:05:00Z">
                  <w:rPr>
                    <w:rFonts w:ascii="Arial" w:hAnsi="Arial"/>
                    <w:color w:val="000000"/>
                    <w:sz w:val="16"/>
                  </w:rPr>
                </w:rPrChange>
              </w:rPr>
              <w:t>a</w:t>
            </w:r>
            <w:proofErr w:type="spellEnd"/>
            <w:proofErr w:type="gramEnd"/>
            <w:r>
              <w:rPr>
                <w:rFonts w:ascii="Arial" w:hAnsi="Arial"/>
                <w:color w:val="111111"/>
                <w:sz w:val="20"/>
                <w:rPrChange w:id="484" w:author="Luke McGuinness" w:date="2021-02-26T16:05:00Z">
                  <w:rPr>
                    <w:rFonts w:ascii="Arial" w:hAnsi="Arial"/>
                    <w:color w:val="000000"/>
                    <w:sz w:val="16"/>
                  </w:rPr>
                </w:rPrChange>
              </w:rPr>
              <w:t xml:space="preserve"> online repository that is not access-controlled e.g. Dryad, </w:t>
            </w:r>
            <w:proofErr w:type="spellStart"/>
            <w:r>
              <w:rPr>
                <w:rFonts w:ascii="Arial" w:hAnsi="Arial"/>
                <w:color w:val="111111"/>
                <w:sz w:val="20"/>
                <w:rPrChange w:id="485" w:author="Luke McGuinness" w:date="2021-02-26T16:05:00Z">
                  <w:rPr>
                    <w:rFonts w:ascii="Arial" w:hAnsi="Arial"/>
                    <w:color w:val="000000"/>
                    <w:sz w:val="16"/>
                  </w:rPr>
                </w:rPrChange>
              </w:rPr>
              <w:t>Zenodo</w:t>
            </w:r>
            <w:proofErr w:type="spellEnd"/>
          </w:p>
        </w:tc>
        <w:tc>
          <w:tcPr>
            <w:tcW w:w="0" w:type="auto"/>
            <w:tcBorders>
              <w:bottom w:val="single" w:sz="16" w:space="0" w:color="000000"/>
            </w:tcBorders>
            <w:shd w:val="clear" w:color="auto" w:fill="FFFFFF"/>
            <w:tcMar>
              <w:top w:w="0" w:type="dxa"/>
              <w:left w:w="0" w:type="dxa"/>
              <w:bottom w:w="0" w:type="dxa"/>
              <w:right w:w="0" w:type="dxa"/>
            </w:tcMar>
            <w:vAlign w:val="center"/>
            <w:tcPrChange w:id="486" w:author="Luke McGuinness" w:date="2021-02-26T16:05:00Z">
              <w:tcPr>
                <w:tcW w:w="0" w:type="auto"/>
                <w:tcBorders>
                  <w:bottom w:val="single" w:sz="16" w:space="0" w:color="000000"/>
                </w:tcBorders>
                <w:shd w:val="clear" w:color="auto" w:fill="FFFFFF"/>
                <w:tcMar>
                  <w:top w:w="0" w:type="dxa"/>
                  <w:left w:w="0" w:type="dxa"/>
                  <w:bottom w:w="0" w:type="dxa"/>
                  <w:right w:w="0" w:type="dxa"/>
                </w:tcMar>
                <w:vAlign w:val="center"/>
              </w:tcPr>
            </w:tcPrChange>
          </w:tcPr>
          <w:p w14:paraId="728B7304" w14:textId="77777777" w:rsidR="00476DCC" w:rsidRDefault="00084C83">
            <w:pPr>
              <w:spacing w:before="40" w:after="40"/>
              <w:ind w:left="100" w:right="100"/>
              <w:jc w:val="center"/>
              <w:pPrChange w:id="487" w:author="Luke McGuinness" w:date="2021-02-26T16:05:00Z">
                <w:pPr>
                  <w:spacing w:before="60" w:after="60"/>
                  <w:ind w:left="60" w:right="60"/>
                  <w:jc w:val="center"/>
                </w:pPr>
              </w:pPrChange>
            </w:pPr>
            <w:r>
              <w:rPr>
                <w:rFonts w:ascii="Arial" w:hAnsi="Arial"/>
                <w:color w:val="111111"/>
                <w:sz w:val="20"/>
                <w:rPrChange w:id="488" w:author="Luke McGuinness" w:date="2021-02-26T16:05:00Z">
                  <w:rPr>
                    <w:rFonts w:ascii="Arial" w:hAnsi="Arial"/>
                    <w:color w:val="000000"/>
                    <w:sz w:val="16"/>
                  </w:rPr>
                </w:rPrChange>
              </w:rPr>
              <w:t>4 (57.1%)</w:t>
            </w:r>
          </w:p>
        </w:tc>
      </w:tr>
    </w:tbl>
    <w:p w14:paraId="728B7306" w14:textId="77777777" w:rsidR="00476DCC" w:rsidRDefault="00084C83">
      <w:pPr>
        <w:pStyle w:val="BodyText"/>
      </w:pPr>
      <w:r>
        <w:t> </w:t>
      </w:r>
    </w:p>
    <w:p w14:paraId="728B7307" w14:textId="6815B12E" w:rsidR="00476DCC" w:rsidRDefault="00084C83">
      <w:pPr>
        <w:pStyle w:val="BodyText"/>
      </w:pPr>
      <w:r>
        <w:t xml:space="preserve">Of the 400 records for which code availability was assessed, 75 mentioned code availability in the preprinted full-text manuscript. </w:t>
      </w:r>
      <w:proofErr w:type="spellStart"/>
      <w:ins w:id="489" w:author="Luke McGuinness" w:date="2021-02-26T16:05:00Z">
        <w:r w:rsidR="00E124B6">
          <w:t>However</w:t>
        </w:r>
        <w:r>
          <w:t>Of</w:t>
        </w:r>
        <w:proofErr w:type="spellEnd"/>
        <w:r>
          <w:t xml:space="preserve"> these</w:t>
        </w:r>
      </w:ins>
      <w:r>
        <w:t xml:space="preserve">, only </w:t>
      </w:r>
      <w:ins w:id="490" w:author="Luke McGuinness" w:date="2021-02-26T16:05:00Z">
        <w:r w:rsidR="00E124B6">
          <w:t>22 (29.3%) of these</w:t>
        </w:r>
        <w:r>
          <w:t>53 (70.7%) preprints</w:t>
        </w:r>
      </w:ins>
      <w:r>
        <w:t xml:space="preserve"> also described code availability in </w:t>
      </w:r>
      <w:ins w:id="491" w:author="Luke McGuinness" w:date="2021-02-26T16:05:00Z">
        <w:r w:rsidR="00E124B6">
          <w:t xml:space="preserve">the </w:t>
        </w:r>
        <w:proofErr w:type="spellStart"/>
        <w:r w:rsidR="00E124B6">
          <w:t>corresponding</w:t>
        </w:r>
        <w:r>
          <w:t>their</w:t>
        </w:r>
      </w:ins>
      <w:proofErr w:type="spellEnd"/>
      <w:r>
        <w:t xml:space="preserve"> data availability </w:t>
      </w:r>
      <w:ins w:id="492" w:author="Luke McGuinness" w:date="2021-02-26T16:05:00Z">
        <w:r w:rsidR="00E124B6">
          <w:t xml:space="preserve">statement (Supplementary </w:t>
        </w:r>
        <w:r>
          <w:t>statements (</w:t>
        </w:r>
      </w:ins>
      <w:r>
        <w:t>Table 4).</w:t>
      </w:r>
    </w:p>
    <w:p w14:paraId="728B7308" w14:textId="77777777" w:rsidR="00476DCC" w:rsidRDefault="00084C83">
      <w:pPr>
        <w:pStyle w:val="BodyText"/>
        <w:rPr>
          <w:ins w:id="493" w:author="Luke McGuinness" w:date="2021-02-26T16:05:00Z"/>
        </w:rPr>
      </w:pPr>
      <w:ins w:id="494" w:author="Luke McGuinness" w:date="2021-02-26T16:05:00Z">
        <w:r>
          <w:t> </w:t>
        </w:r>
      </w:ins>
    </w:p>
    <w:p w14:paraId="728B7309" w14:textId="507CBABC" w:rsidR="00476DCC" w:rsidRDefault="00084C83">
      <w:pPr>
        <w:pStyle w:val="a"/>
        <w:rPr>
          <w:ins w:id="495" w:author="Luke McGuinness" w:date="2021-02-26T16:05:00Z"/>
        </w:rPr>
      </w:pPr>
      <w:ins w:id="496" w:author="Luke McGuinness" w:date="2021-02-26T16:05:00Z">
        <w:r>
          <w:t>Table 4: Comparison of code availability declarations between data availability statements and full text manuscripts.</w:t>
        </w:r>
      </w:ins>
    </w:p>
    <w:tbl>
      <w:tblPr>
        <w:tblW w:w="4320" w:type="dxa"/>
        <w:jc w:val="center"/>
        <w:tblLayout w:type="fixed"/>
        <w:tblLook w:val="0420" w:firstRow="1" w:lastRow="0" w:firstColumn="0" w:lastColumn="0" w:noHBand="0" w:noVBand="1"/>
      </w:tblPr>
      <w:tblGrid>
        <w:gridCol w:w="1080"/>
        <w:gridCol w:w="1080"/>
        <w:gridCol w:w="1080"/>
        <w:gridCol w:w="1080"/>
      </w:tblGrid>
      <w:tr w:rsidR="00476DCC" w14:paraId="728B730C" w14:textId="77777777">
        <w:trPr>
          <w:cantSplit/>
          <w:tblHeader/>
          <w:jc w:val="center"/>
          <w:ins w:id="497" w:author="Luke McGuinness" w:date="2021-02-26T16:05:00Z"/>
        </w:trPr>
        <w:tc>
          <w:tcPr>
            <w:tcW w:w="2160" w:type="dxa"/>
            <w:gridSpan w:val="2"/>
            <w:shd w:val="clear" w:color="auto" w:fill="FFFFFF"/>
            <w:tcMar>
              <w:top w:w="0" w:type="dxa"/>
              <w:left w:w="0" w:type="dxa"/>
              <w:bottom w:w="0" w:type="dxa"/>
              <w:right w:w="0" w:type="dxa"/>
            </w:tcMar>
            <w:vAlign w:val="center"/>
          </w:tcPr>
          <w:p w14:paraId="728B730A" w14:textId="77777777" w:rsidR="00476DCC" w:rsidRDefault="00476DCC">
            <w:pPr>
              <w:spacing w:after="0"/>
              <w:rPr>
                <w:ins w:id="498" w:author="Luke McGuinness" w:date="2021-02-26T16:05:00Z"/>
              </w:rPr>
            </w:pPr>
          </w:p>
        </w:tc>
        <w:tc>
          <w:tcPr>
            <w:tcW w:w="2160" w:type="dxa"/>
            <w:gridSpan w:val="2"/>
            <w:tcBorders>
              <w:bottom w:val="single" w:sz="8" w:space="0" w:color="000000"/>
            </w:tcBorders>
            <w:shd w:val="clear" w:color="auto" w:fill="FFFFFF"/>
            <w:tcMar>
              <w:top w:w="0" w:type="dxa"/>
              <w:left w:w="0" w:type="dxa"/>
              <w:bottom w:w="0" w:type="dxa"/>
              <w:right w:w="0" w:type="dxa"/>
            </w:tcMar>
            <w:vAlign w:val="center"/>
          </w:tcPr>
          <w:p w14:paraId="728B730B" w14:textId="77777777" w:rsidR="00476DCC" w:rsidRDefault="00084C83">
            <w:pPr>
              <w:spacing w:after="0"/>
              <w:jc w:val="center"/>
              <w:rPr>
                <w:ins w:id="499" w:author="Luke McGuinness" w:date="2021-02-26T16:05:00Z"/>
              </w:rPr>
            </w:pPr>
            <w:ins w:id="500" w:author="Luke McGuinness" w:date="2021-02-26T16:05:00Z">
              <w:r>
                <w:rPr>
                  <w:rFonts w:ascii="Arial" w:eastAsia="Arial" w:hAnsi="Arial" w:cs="Arial"/>
                  <w:b/>
                  <w:color w:val="000000"/>
                  <w:sz w:val="16"/>
                  <w:szCs w:val="16"/>
                </w:rPr>
                <w:t>Full text</w:t>
              </w:r>
            </w:ins>
          </w:p>
        </w:tc>
      </w:tr>
      <w:tr w:rsidR="00476DCC" w14:paraId="728B7311" w14:textId="77777777">
        <w:trPr>
          <w:cantSplit/>
          <w:tblHeader/>
          <w:jc w:val="center"/>
          <w:ins w:id="501" w:author="Luke McGuinness" w:date="2021-02-26T16:05:00Z"/>
        </w:trPr>
        <w:tc>
          <w:tcPr>
            <w:tcW w:w="1080" w:type="dxa"/>
            <w:shd w:val="clear" w:color="auto" w:fill="FFFFFF"/>
            <w:tcMar>
              <w:top w:w="0" w:type="dxa"/>
              <w:left w:w="0" w:type="dxa"/>
              <w:bottom w:w="0" w:type="dxa"/>
              <w:right w:w="0" w:type="dxa"/>
            </w:tcMar>
            <w:vAlign w:val="center"/>
          </w:tcPr>
          <w:p w14:paraId="728B730D" w14:textId="77777777" w:rsidR="00476DCC" w:rsidRDefault="00084C83">
            <w:pPr>
              <w:spacing w:before="40" w:after="40"/>
              <w:ind w:left="100" w:right="100"/>
              <w:rPr>
                <w:ins w:id="502" w:author="Luke McGuinness" w:date="2021-02-26T16:05:00Z"/>
              </w:rPr>
            </w:pPr>
            <w:ins w:id="503" w:author="Luke McGuinness" w:date="2021-02-26T16:05:00Z">
              <w:r>
                <w:rPr>
                  <w:rFonts w:ascii="Arial" w:eastAsia="Arial" w:hAnsi="Arial" w:cs="Arial"/>
                  <w:b/>
                  <w:color w:val="111111"/>
                  <w:sz w:val="16"/>
                  <w:szCs w:val="16"/>
                </w:rPr>
                <w:t xml:space="preserve"> </w:t>
              </w:r>
            </w:ins>
          </w:p>
        </w:tc>
        <w:tc>
          <w:tcPr>
            <w:tcW w:w="1080" w:type="dxa"/>
            <w:tcBorders>
              <w:right w:val="single" w:sz="8" w:space="0" w:color="000000"/>
            </w:tcBorders>
            <w:shd w:val="clear" w:color="auto" w:fill="FFFFFF"/>
            <w:tcMar>
              <w:top w:w="0" w:type="dxa"/>
              <w:left w:w="0" w:type="dxa"/>
              <w:bottom w:w="0" w:type="dxa"/>
              <w:right w:w="0" w:type="dxa"/>
            </w:tcMar>
            <w:vAlign w:val="center"/>
          </w:tcPr>
          <w:p w14:paraId="728B730E" w14:textId="77777777" w:rsidR="00476DCC" w:rsidRDefault="00084C83">
            <w:pPr>
              <w:spacing w:before="40" w:after="40"/>
              <w:ind w:left="100" w:right="100"/>
              <w:jc w:val="center"/>
              <w:rPr>
                <w:ins w:id="504" w:author="Luke McGuinness" w:date="2021-02-26T16:05:00Z"/>
              </w:rPr>
            </w:pPr>
            <w:ins w:id="505" w:author="Luke McGuinness" w:date="2021-02-26T16:05:00Z">
              <w:r>
                <w:rPr>
                  <w:rFonts w:ascii="Arial" w:eastAsia="Arial" w:hAnsi="Arial" w:cs="Arial"/>
                  <w:b/>
                  <w:color w:val="FFFFFF"/>
                  <w:sz w:val="16"/>
                  <w:szCs w:val="16"/>
                </w:rPr>
                <w:t>_</w:t>
              </w:r>
            </w:ins>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0F" w14:textId="77777777" w:rsidR="00476DCC" w:rsidRDefault="00084C83">
            <w:pPr>
              <w:spacing w:before="40" w:after="40"/>
              <w:ind w:left="100" w:right="100"/>
              <w:jc w:val="center"/>
              <w:rPr>
                <w:ins w:id="506" w:author="Luke McGuinness" w:date="2021-02-26T16:05:00Z"/>
              </w:rPr>
            </w:pPr>
            <w:ins w:id="507" w:author="Luke McGuinness" w:date="2021-02-26T16:05:00Z">
              <w:r>
                <w:rPr>
                  <w:rFonts w:ascii="Arial" w:eastAsia="Arial" w:hAnsi="Arial" w:cs="Arial"/>
                  <w:b/>
                  <w:color w:val="111111"/>
                  <w:sz w:val="16"/>
                  <w:szCs w:val="16"/>
                </w:rPr>
                <w:t>Code mentioned</w:t>
              </w:r>
            </w:ins>
          </w:p>
        </w:tc>
        <w:tc>
          <w:tcPr>
            <w:tcW w:w="1080" w:type="dxa"/>
            <w:tcBorders>
              <w:bottom w:val="single" w:sz="8" w:space="0" w:color="000000"/>
              <w:right w:val="single" w:sz="8" w:space="0" w:color="000000"/>
            </w:tcBorders>
            <w:shd w:val="clear" w:color="auto" w:fill="A6A6A6"/>
            <w:tcMar>
              <w:top w:w="0" w:type="dxa"/>
              <w:left w:w="0" w:type="dxa"/>
              <w:bottom w:w="0" w:type="dxa"/>
              <w:right w:w="0" w:type="dxa"/>
            </w:tcMar>
            <w:vAlign w:val="center"/>
          </w:tcPr>
          <w:p w14:paraId="728B7310" w14:textId="77777777" w:rsidR="00476DCC" w:rsidRDefault="00084C83">
            <w:pPr>
              <w:spacing w:before="40" w:after="40"/>
              <w:ind w:left="100" w:right="100"/>
              <w:jc w:val="center"/>
              <w:rPr>
                <w:ins w:id="508" w:author="Luke McGuinness" w:date="2021-02-26T16:05:00Z"/>
              </w:rPr>
            </w:pPr>
            <w:ins w:id="509" w:author="Luke McGuinness" w:date="2021-02-26T16:05:00Z">
              <w:r>
                <w:rPr>
                  <w:rFonts w:ascii="Arial" w:eastAsia="Arial" w:hAnsi="Arial" w:cs="Arial"/>
                  <w:b/>
                  <w:color w:val="111111"/>
                  <w:sz w:val="16"/>
                  <w:szCs w:val="16"/>
                </w:rPr>
                <w:t>No code mentioned</w:t>
              </w:r>
            </w:ins>
          </w:p>
        </w:tc>
      </w:tr>
      <w:tr w:rsidR="00476DCC" w14:paraId="728B7316" w14:textId="77777777">
        <w:trPr>
          <w:cantSplit/>
          <w:jc w:val="center"/>
          <w:ins w:id="510" w:author="Luke McGuinness" w:date="2021-02-26T16:05:00Z"/>
        </w:trPr>
        <w:tc>
          <w:tcPr>
            <w:tcW w:w="1080" w:type="dxa"/>
            <w:vMerge w:val="restart"/>
            <w:tcBorders>
              <w:right w:val="single" w:sz="8" w:space="0" w:color="000000"/>
            </w:tcBorders>
            <w:shd w:val="clear" w:color="auto" w:fill="FFFFFF"/>
            <w:tcMar>
              <w:top w:w="0" w:type="dxa"/>
              <w:left w:w="0" w:type="dxa"/>
              <w:bottom w:w="0" w:type="dxa"/>
              <w:right w:w="0" w:type="dxa"/>
            </w:tcMar>
            <w:vAlign w:val="center"/>
          </w:tcPr>
          <w:p w14:paraId="728B7312" w14:textId="77777777" w:rsidR="00476DCC" w:rsidRDefault="00084C83">
            <w:pPr>
              <w:spacing w:before="40" w:after="40"/>
              <w:ind w:left="100" w:right="100"/>
              <w:rPr>
                <w:ins w:id="511" w:author="Luke McGuinness" w:date="2021-02-26T16:05:00Z"/>
              </w:rPr>
            </w:pPr>
            <w:ins w:id="512" w:author="Luke McGuinness" w:date="2021-02-26T16:05:00Z">
              <w:r>
                <w:rPr>
                  <w:rFonts w:ascii="Arial" w:eastAsia="Arial" w:hAnsi="Arial" w:cs="Arial"/>
                  <w:b/>
                  <w:color w:val="111111"/>
                  <w:sz w:val="16"/>
                  <w:szCs w:val="16"/>
                </w:rPr>
                <w:t>Data availability statement</w:t>
              </w:r>
            </w:ins>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3" w14:textId="77777777" w:rsidR="00476DCC" w:rsidRDefault="00084C83">
            <w:pPr>
              <w:spacing w:before="40" w:after="40"/>
              <w:ind w:left="100" w:right="100"/>
              <w:jc w:val="center"/>
              <w:rPr>
                <w:ins w:id="513" w:author="Luke McGuinness" w:date="2021-02-26T16:05:00Z"/>
              </w:rPr>
            </w:pPr>
            <w:ins w:id="514" w:author="Luke McGuinness" w:date="2021-02-26T16:05:00Z">
              <w:r>
                <w:rPr>
                  <w:rFonts w:ascii="Arial" w:eastAsia="Arial" w:hAnsi="Arial" w:cs="Arial"/>
                  <w:b/>
                  <w:color w:val="111111"/>
                  <w:sz w:val="16"/>
                  <w:szCs w:val="16"/>
                </w:rPr>
                <w:t>Code mentioned</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4" w14:textId="77777777" w:rsidR="00476DCC" w:rsidRDefault="00084C83">
            <w:pPr>
              <w:spacing w:before="40" w:after="40"/>
              <w:ind w:left="100" w:right="100"/>
              <w:jc w:val="center"/>
              <w:rPr>
                <w:ins w:id="515" w:author="Luke McGuinness" w:date="2021-02-26T16:05:00Z"/>
              </w:rPr>
            </w:pPr>
            <w:ins w:id="516" w:author="Luke McGuinness" w:date="2021-02-26T16:05:00Z">
              <w:r>
                <w:rPr>
                  <w:rFonts w:ascii="Arial" w:eastAsia="Arial" w:hAnsi="Arial" w:cs="Arial"/>
                  <w:color w:val="111111"/>
                  <w:sz w:val="16"/>
                  <w:szCs w:val="16"/>
                </w:rPr>
                <w:t>53</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5" w14:textId="77777777" w:rsidR="00476DCC" w:rsidRDefault="00084C83">
            <w:pPr>
              <w:spacing w:before="40" w:after="40"/>
              <w:ind w:left="100" w:right="100"/>
              <w:jc w:val="center"/>
              <w:rPr>
                <w:ins w:id="517" w:author="Luke McGuinness" w:date="2021-02-26T16:05:00Z"/>
              </w:rPr>
            </w:pPr>
            <w:ins w:id="518" w:author="Luke McGuinness" w:date="2021-02-26T16:05:00Z">
              <w:r>
                <w:rPr>
                  <w:rFonts w:ascii="Arial" w:eastAsia="Arial" w:hAnsi="Arial" w:cs="Arial"/>
                  <w:color w:val="111111"/>
                  <w:sz w:val="16"/>
                  <w:szCs w:val="16"/>
                </w:rPr>
                <w:t>16</w:t>
              </w:r>
            </w:ins>
          </w:p>
        </w:tc>
      </w:tr>
      <w:tr w:rsidR="00476DCC" w14:paraId="728B731B" w14:textId="77777777">
        <w:trPr>
          <w:cantSplit/>
          <w:jc w:val="center"/>
          <w:ins w:id="519" w:author="Luke McGuinness" w:date="2021-02-26T16:05:00Z"/>
        </w:trPr>
        <w:tc>
          <w:tcPr>
            <w:tcW w:w="1080" w:type="dxa"/>
            <w:vMerge/>
            <w:tcBorders>
              <w:right w:val="single" w:sz="8" w:space="0" w:color="000000"/>
            </w:tcBorders>
            <w:shd w:val="clear" w:color="auto" w:fill="FFFFFF"/>
            <w:tcMar>
              <w:top w:w="0" w:type="dxa"/>
              <w:left w:w="0" w:type="dxa"/>
              <w:bottom w:w="0" w:type="dxa"/>
              <w:right w:w="0" w:type="dxa"/>
            </w:tcMar>
            <w:vAlign w:val="center"/>
          </w:tcPr>
          <w:p w14:paraId="728B7317" w14:textId="77777777" w:rsidR="00476DCC" w:rsidRDefault="00476DCC">
            <w:pPr>
              <w:spacing w:before="40" w:after="40"/>
              <w:ind w:left="100" w:right="100"/>
              <w:rPr>
                <w:ins w:id="520" w:author="Luke McGuinness" w:date="2021-02-26T16:05:00Z"/>
              </w:rPr>
            </w:pPr>
          </w:p>
        </w:tc>
        <w:tc>
          <w:tcPr>
            <w:tcW w:w="1080" w:type="dxa"/>
            <w:tcBorders>
              <w:top w:val="single" w:sz="8" w:space="0" w:color="000000"/>
              <w:left w:val="single" w:sz="8" w:space="0" w:color="000000"/>
              <w:bottom w:val="single" w:sz="8" w:space="0" w:color="000000"/>
              <w:right w:val="single" w:sz="8" w:space="0" w:color="000000"/>
            </w:tcBorders>
            <w:shd w:val="clear" w:color="auto" w:fill="A6A6A6"/>
            <w:tcMar>
              <w:top w:w="0" w:type="dxa"/>
              <w:left w:w="0" w:type="dxa"/>
              <w:bottom w:w="0" w:type="dxa"/>
              <w:right w:w="0" w:type="dxa"/>
            </w:tcMar>
            <w:vAlign w:val="center"/>
          </w:tcPr>
          <w:p w14:paraId="728B7318" w14:textId="77777777" w:rsidR="00476DCC" w:rsidRDefault="00084C83">
            <w:pPr>
              <w:spacing w:before="40" w:after="40"/>
              <w:ind w:left="100" w:right="100"/>
              <w:jc w:val="center"/>
              <w:rPr>
                <w:ins w:id="521" w:author="Luke McGuinness" w:date="2021-02-26T16:05:00Z"/>
              </w:rPr>
            </w:pPr>
            <w:ins w:id="522" w:author="Luke McGuinness" w:date="2021-02-26T16:05:00Z">
              <w:r>
                <w:rPr>
                  <w:rFonts w:ascii="Arial" w:eastAsia="Arial" w:hAnsi="Arial" w:cs="Arial"/>
                  <w:b/>
                  <w:color w:val="111111"/>
                  <w:sz w:val="16"/>
                  <w:szCs w:val="16"/>
                </w:rPr>
                <w:t>No code mentioned</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9" w14:textId="77777777" w:rsidR="00476DCC" w:rsidRDefault="00084C83">
            <w:pPr>
              <w:spacing w:before="40" w:after="40"/>
              <w:ind w:left="100" w:right="100"/>
              <w:jc w:val="center"/>
              <w:rPr>
                <w:ins w:id="523" w:author="Luke McGuinness" w:date="2021-02-26T16:05:00Z"/>
              </w:rPr>
            </w:pPr>
            <w:ins w:id="524" w:author="Luke McGuinness" w:date="2021-02-26T16:05:00Z">
              <w:r>
                <w:rPr>
                  <w:rFonts w:ascii="Arial" w:eastAsia="Arial" w:hAnsi="Arial" w:cs="Arial"/>
                  <w:color w:val="111111"/>
                  <w:sz w:val="16"/>
                  <w:szCs w:val="16"/>
                </w:rPr>
                <w:t>22</w:t>
              </w:r>
            </w:ins>
          </w:p>
        </w:tc>
        <w:tc>
          <w:tcPr>
            <w:tcW w:w="10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731A" w14:textId="77777777" w:rsidR="00476DCC" w:rsidRDefault="00084C83">
            <w:pPr>
              <w:spacing w:before="40" w:after="40"/>
              <w:ind w:left="100" w:right="100"/>
              <w:jc w:val="center"/>
              <w:rPr>
                <w:ins w:id="525" w:author="Luke McGuinness" w:date="2021-02-26T16:05:00Z"/>
              </w:rPr>
            </w:pPr>
            <w:ins w:id="526" w:author="Luke McGuinness" w:date="2021-02-26T16:05:00Z">
              <w:r>
                <w:rPr>
                  <w:rFonts w:ascii="Arial" w:eastAsia="Arial" w:hAnsi="Arial" w:cs="Arial"/>
                  <w:color w:val="111111"/>
                  <w:sz w:val="16"/>
                  <w:szCs w:val="16"/>
                </w:rPr>
                <w:t>309</w:t>
              </w:r>
            </w:ins>
          </w:p>
        </w:tc>
      </w:tr>
    </w:tbl>
    <w:p w14:paraId="728B731C" w14:textId="77777777" w:rsidR="00476DCC" w:rsidRDefault="00084C83">
      <w:pPr>
        <w:pStyle w:val="BodyText"/>
      </w:pPr>
      <w:r>
        <w:t> </w:t>
      </w:r>
    </w:p>
    <w:p w14:paraId="728B731D" w14:textId="77777777" w:rsidR="00476DCC" w:rsidRDefault="00084C83">
      <w:r>
        <w:br w:type="page"/>
      </w:r>
    </w:p>
    <w:p w14:paraId="728B731E" w14:textId="77777777" w:rsidR="00476DCC" w:rsidRDefault="00084C83">
      <w:pPr>
        <w:pStyle w:val="Heading1"/>
      </w:pPr>
      <w:bookmarkStart w:id="527" w:name="discussion"/>
      <w:r>
        <w:lastRenderedPageBreak/>
        <w:t>Discussion</w:t>
      </w:r>
      <w:bookmarkEnd w:id="527"/>
    </w:p>
    <w:p w14:paraId="728B731F" w14:textId="77777777" w:rsidR="00476DCC" w:rsidRDefault="00084C83">
      <w:pPr>
        <w:pStyle w:val="Heading2"/>
      </w:pPr>
      <w:bookmarkStart w:id="528" w:name="X7609904de97a4feb881e1da780208c554b951d7"/>
      <w:r>
        <w:t>Principal findings and comparison with other studies</w:t>
      </w:r>
      <w:bookmarkEnd w:id="528"/>
    </w:p>
    <w:p w14:paraId="728B7320" w14:textId="77777777" w:rsidR="00476DCC" w:rsidRDefault="00084C83">
      <w:pPr>
        <w:pStyle w:val="FirstParagraph"/>
      </w:pPr>
      <w:r>
        <w:t>We have reviewed 4101 preprinted and 159 published data availability statements, coding them as “open” or “closed” according to a predefined classification system. During this labor-intensive process, we appreciated statements that reflected the authors’ enthusiasm for data sharing (“YES”),[45] their bluntness (“Data is not available on request.”),[46] and their efforts to endear themselves to the reader (“I promise all data referred to in the manuscript are available.”).[47] Of the preprinted statements, almost three-quarters were categorized as “closed”, with the largest individual category being “available on request”. In light of the substantial impact that studies published as preprints on medRxiv have had on real-time decision making during the current COVID-19 pandemic,[15] it is concerning that data for these preprints is so infrequently readily available for inspection.</w:t>
      </w:r>
    </w:p>
    <w:p w14:paraId="728B7321" w14:textId="77777777" w:rsidR="00476DCC" w:rsidRDefault="00084C83">
      <w:pPr>
        <w:pStyle w:val="BodyText"/>
      </w:pPr>
      <w:r>
        <w:t>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statement.[48,49]</w:t>
      </w:r>
    </w:p>
    <w:p w14:paraId="728B7322" w14:textId="233B29C0" w:rsidR="00476DCC" w:rsidRDefault="00084C83">
      <w:pPr>
        <w:pStyle w:val="BodyText"/>
      </w:pPr>
      <w:r>
        <w:t xml:space="preserve">We provide initial descriptive evidence that strict data-sharing policies, which </w:t>
      </w:r>
      <w:ins w:id="529" w:author="Luke McGuinness" w:date="2021-02-26T16:05:00Z">
        <w:r w:rsidR="00E124B6">
          <w:t xml:space="preserve">mandate </w:t>
        </w:r>
        <w:proofErr w:type="spellStart"/>
        <w:r w:rsidR="00E124B6">
          <w:t>that</w:t>
        </w:r>
        <w:r>
          <w:t>require</w:t>
        </w:r>
      </w:ins>
      <w:proofErr w:type="spellEnd"/>
      <w:r>
        <w:t xml:space="preserve"> data</w:t>
      </w:r>
      <w:ins w:id="530" w:author="Luke McGuinness" w:date="2021-02-26T16:05:00Z">
        <w:r>
          <w:t xml:space="preserve"> to</w:t>
        </w:r>
      </w:ins>
      <w:r>
        <w:t xml:space="preserve">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 “requiring” a data availability statement was effective in ensuring that this element was completed,[4] while “encouraging” authors to follow a reporting checklist (the ARRIVE checklist) had no effect on compliance.[50,51]</w:t>
      </w:r>
    </w:p>
    <w:p w14:paraId="728B7323" w14:textId="2FBD5DC7" w:rsidR="00476DCC" w:rsidRDefault="00084C83">
      <w:pPr>
        <w:pStyle w:val="BodyText"/>
      </w:pPr>
      <w:r>
        <w:t xml:space="preserve">Finally, we also provide evidence that data availability statements alone are insufficient to capture code availability declarations. </w:t>
      </w:r>
      <w:ins w:id="531" w:author="Luke McGuinness" w:date="2021-02-26T16:05:00Z">
        <w:r w:rsidR="00E124B6">
          <w:t xml:space="preserve">Even when researchers wish to share their code, as evidenced by a description of code availability in the main paper, they frequently do not include this information in the data availability statement. </w:t>
        </w:r>
      </w:ins>
      <w:r>
        <w:t>Code sharing has been advocated strongly elsewhere,[52–54] 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p w14:paraId="728B7324" w14:textId="77777777" w:rsidR="00476DCC" w:rsidRDefault="00084C83">
      <w:pPr>
        <w:pStyle w:val="Heading2"/>
      </w:pPr>
      <w:bookmarkStart w:id="532" w:name="strengths-and-limitations"/>
      <w:r>
        <w:t>Strengths and limitations</w:t>
      </w:r>
      <w:bookmarkEnd w:id="532"/>
    </w:p>
    <w:p w14:paraId="728B7325" w14:textId="77777777" w:rsidR="00476DCC" w:rsidRDefault="00084C83">
      <w:pPr>
        <w:pStyle w:val="FirstParagraph"/>
      </w:pPr>
      <w:r>
        <w:t xml:space="preserve">A particular strength of this analysis is that the design allows us to compare what is essentially the same paper (same design, findings and authorship team) under two different data-sharing </w:t>
      </w:r>
      <w:proofErr w:type="gramStart"/>
      <w:r>
        <w:t>polices, and</w:t>
      </w:r>
      <w:proofErr w:type="gramEnd"/>
      <w:r>
        <w:t xml:space="preserve"> assess the change in the openness of the statement between them. To our knowledge this is the first study to use this approach to examine the </w:t>
      </w:r>
      <w:r>
        <w:lastRenderedPageBreak/>
        <w:t>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14:paraId="728B7326" w14:textId="0EC36985" w:rsidR="00476DCC" w:rsidRDefault="00084C83">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case.[12] A </w:t>
      </w:r>
      <w:ins w:id="533" w:author="Luke McGuinness" w:date="2021-02-26T16:05:00Z">
        <w:r w:rsidR="00E124B6">
          <w:t xml:space="preserve">further </w:t>
        </w:r>
        <w:proofErr w:type="spellStart"/>
        <w:r w:rsidR="00E124B6">
          <w:t>consideration</w:t>
        </w:r>
        <w:r>
          <w:t>final</w:t>
        </w:r>
        <w:proofErr w:type="spellEnd"/>
        <w:r>
          <w:t xml:space="preserve"> limitation</w:t>
        </w:r>
      </w:ins>
      <w:r>
        <w:t xml:space="preserve"> is that for Categories 1 (“No data available”) and 2 (“Available on request”), there will be situations where making research data available is not feasible, for example, due to cost or concerns about patient re-identifiability.[55,56] This is situation is perfectly reasonable, as long as statements are explicit in justifying the lack of open data.</w:t>
      </w:r>
    </w:p>
    <w:p w14:paraId="79B3DF11" w14:textId="77777777" w:rsidR="00EB1346" w:rsidRDefault="00E124B6">
      <w:pPr>
        <w:pStyle w:val="BodyText"/>
        <w:rPr>
          <w:ins w:id="534" w:author="Luke McGuinness" w:date="2021-02-26T16:05:00Z"/>
        </w:rPr>
      </w:pPr>
      <w:ins w:id="535" w:author="Luke McGuinness" w:date="2021-02-26T16:05:00Z">
        <w:r>
          <w:t> </w:t>
        </w:r>
      </w:ins>
    </w:p>
    <w:p w14:paraId="728B7327" w14:textId="77777777" w:rsidR="00476DCC" w:rsidRDefault="00084C83">
      <w:pPr>
        <w:pStyle w:val="Heading2"/>
      </w:pPr>
      <w:bookmarkStart w:id="536" w:name="implications-for-policy"/>
      <w:r>
        <w:t>Implications for policy</w:t>
      </w:r>
      <w:bookmarkEnd w:id="536"/>
    </w:p>
    <w:p w14:paraId="728B7328" w14:textId="4A2DC139" w:rsidR="00476DCC" w:rsidRDefault="00084C83">
      <w:pPr>
        <w:pStyle w:val="FirstParagraph"/>
      </w:pPr>
      <w:r>
        <w:t xml:space="preserve">Based on our analysis, there is a greater change towards describing open data between preprinted and published data availability statements in journals that </w:t>
      </w:r>
      <w:ins w:id="537" w:author="Luke McGuinness" w:date="2021-02-26T16:06:00Z">
        <w:r w:rsidR="00596A13">
          <w:t>mandate</w:t>
        </w:r>
      </w:ins>
      <w:r>
        <w:t xml:space="preserve"> data sharing as a condition of publication. This would suggest that data sharing could be immediately improved by journals becoming more stringent in their data availability policies. Similarly, introduction of a related code availability section (or composite “material” availability section) will aid in reproducibility by capturing whether analytic code is available in a standardized manuscript section.</w:t>
      </w:r>
    </w:p>
    <w:p w14:paraId="728B7329" w14:textId="77777777" w:rsidR="00476DCC" w:rsidRDefault="00084C83">
      <w:pPr>
        <w:pStyle w:val="BodyText"/>
      </w:pPr>
      <w:r>
        <w:t xml:space="preserve">It would be unfair to expect all editors and reviewers to be able to effectively review the code and data provided with a submission. As proposed elsewhere,[57] a possible solution is to assign an editor or reviewer whose sole responsibility in the review process is to examine the data and code provided. They would </w:t>
      </w:r>
      <w:proofErr w:type="gramStart"/>
      <w:r>
        <w:t>also</w:t>
      </w:r>
      <w:proofErr w:type="gramEnd"/>
      <w:r>
        <w:t xml:space="preserve"> responsible for judging, when data and code are absent, whether the argument presented by the authors for not sharing these materials is valid.</w:t>
      </w:r>
    </w:p>
    <w:p w14:paraId="5B6F16A2" w14:textId="77777777" w:rsidR="00EB1346" w:rsidRDefault="00E124B6">
      <w:pPr>
        <w:pStyle w:val="BodyText"/>
        <w:rPr>
          <w:ins w:id="538" w:author="Luke McGuinness" w:date="2021-02-26T16:05:00Z"/>
        </w:rPr>
      </w:pPr>
      <w:ins w:id="539" w:author="Luke McGuinness" w:date="2021-02-26T16:05:00Z">
        <w:r>
          <w:t> </w:t>
        </w:r>
      </w:ins>
    </w:p>
    <w:p w14:paraId="728B732A" w14:textId="77777777" w:rsidR="00476DCC" w:rsidRDefault="00084C83">
      <w:pPr>
        <w:pStyle w:val="Heading2"/>
      </w:pPr>
      <w:bookmarkStart w:id="540" w:name="conclusion"/>
      <w:r>
        <w:lastRenderedPageBreak/>
        <w:t>Conclusion</w:t>
      </w:r>
      <w:bookmarkEnd w:id="540"/>
    </w:p>
    <w:p w14:paraId="728B732B" w14:textId="77777777" w:rsidR="00476DCC" w:rsidRDefault="00084C83">
      <w:pPr>
        <w:pStyle w:val="FirstParagraph"/>
      </w:pPr>
      <w:r>
        <w:t>Data availability statements are an important tool in the fight to make studies more reproducible. However, without critical review of these statements in line with strict data-sharing policies, authors default to not sharing their data or making it “available on request”. As such, we would strongly encourage all journals to reassess whether their data sharing policies are sufficiently stringent and consistently enforced.</w:t>
      </w:r>
    </w:p>
    <w:p w14:paraId="728B732C" w14:textId="3333CD49" w:rsidR="00476DCC" w:rsidRDefault="00084C83">
      <w:pPr>
        <w:pStyle w:val="BodyText"/>
      </w:pPr>
      <w:r>
        <w:t xml:space="preserve">However, while this study focuses primarily on the role of journals, some responsibility for enacting change rests with the research community at large. If researchers regularly shared our data, strict journal data sharing policies would not be needed. As such, we would encourage authors to consider sharing the data underlying future publications, regardless of whether the journal actually </w:t>
      </w:r>
      <w:proofErr w:type="spellStart"/>
      <w:ins w:id="541" w:author="Luke McGuinness" w:date="2021-02-26T16:05:00Z">
        <w:r w:rsidR="00E124B6">
          <w:t>mandates</w:t>
        </w:r>
        <w:r>
          <w:t>requires</w:t>
        </w:r>
      </w:ins>
      <w:proofErr w:type="spellEnd"/>
      <w:r>
        <w:t xml:space="preserve"> it.</w:t>
      </w:r>
    </w:p>
    <w:p w14:paraId="728B732D" w14:textId="77777777" w:rsidR="00476DCC" w:rsidRDefault="00084C83">
      <w:r>
        <w:br w:type="page"/>
      </w:r>
    </w:p>
    <w:p w14:paraId="728B732E" w14:textId="77777777" w:rsidR="00476DCC" w:rsidRDefault="00084C83">
      <w:pPr>
        <w:pStyle w:val="Heading1"/>
      </w:pPr>
      <w:bookmarkStart w:id="542" w:name="highlights"/>
      <w:r>
        <w:lastRenderedPageBreak/>
        <w:t>Highlights</w:t>
      </w:r>
      <w:bookmarkEnd w:id="542"/>
    </w:p>
    <w:p w14:paraId="728B732F" w14:textId="77777777" w:rsidR="00476DCC" w:rsidRDefault="00084C83">
      <w:pPr>
        <w:pStyle w:val="Heading2"/>
      </w:pPr>
      <w:bookmarkStart w:id="543" w:name="what-is-already-known-on-this-topic"/>
      <w:r>
        <w:t xml:space="preserve">What is already known on this </w:t>
      </w:r>
      <w:proofErr w:type="gramStart"/>
      <w:r>
        <w:t>topic</w:t>
      </w:r>
      <w:bookmarkEnd w:id="543"/>
      <w:proofErr w:type="gramEnd"/>
    </w:p>
    <w:p w14:paraId="728B7330" w14:textId="77777777" w:rsidR="00476DCC" w:rsidRDefault="00084C83">
      <w:pPr>
        <w:numPr>
          <w:ilvl w:val="0"/>
          <w:numId w:val="27"/>
        </w:numPr>
      </w:pPr>
      <w:r>
        <w:t>Data sharing is increasingly seen as a core component of good research practice.</w:t>
      </w:r>
    </w:p>
    <w:p w14:paraId="728B7331" w14:textId="65572948" w:rsidR="00476DCC" w:rsidRDefault="00084C83">
      <w:pPr>
        <w:numPr>
          <w:ilvl w:val="0"/>
          <w:numId w:val="27"/>
        </w:numPr>
      </w:pPr>
      <w:r>
        <w:t xml:space="preserve">Data availability statements are completed by researchers when </w:t>
      </w:r>
      <w:proofErr w:type="spellStart"/>
      <w:ins w:id="544" w:author="Luke McGuinness" w:date="2021-02-26T16:05:00Z">
        <w:r w:rsidR="00E124B6">
          <w:t>mandated</w:t>
        </w:r>
        <w:r>
          <w:t>required</w:t>
        </w:r>
      </w:ins>
      <w:proofErr w:type="spellEnd"/>
      <w:r>
        <w:t>, but by themselves, do not encourage researchers to make their data publicly available.</w:t>
      </w:r>
    </w:p>
    <w:p w14:paraId="728B7332" w14:textId="77777777" w:rsidR="00476DCC" w:rsidRDefault="00084C83">
      <w:pPr>
        <w:pStyle w:val="Heading2"/>
      </w:pPr>
      <w:bookmarkStart w:id="545" w:name="what-this-study-adds"/>
      <w:r>
        <w:t>What this study adds</w:t>
      </w:r>
      <w:bookmarkEnd w:id="545"/>
    </w:p>
    <w:p w14:paraId="728B7333" w14:textId="77777777" w:rsidR="00476DCC" w:rsidRDefault="00084C83">
      <w:pPr>
        <w:numPr>
          <w:ilvl w:val="0"/>
          <w:numId w:val="28"/>
        </w:numPr>
      </w:pPr>
      <w:r>
        <w:t>Similar to published articles, preprinted data availability statements most commonly claim to make data “available on request”.</w:t>
      </w:r>
    </w:p>
    <w:p w14:paraId="728B7334" w14:textId="77777777" w:rsidR="00476DCC" w:rsidRDefault="00084C83">
      <w:pPr>
        <w:numPr>
          <w:ilvl w:val="0"/>
          <w:numId w:val="28"/>
        </w:numPr>
      </w:pPr>
      <w:r>
        <w:t>Strict editorial policies that mandate data sharing (where appropriate) as a condition of publication appear to be effective in making research data available.</w:t>
      </w:r>
    </w:p>
    <w:p w14:paraId="728B7335" w14:textId="77777777" w:rsidR="00476DCC" w:rsidRDefault="00084C83">
      <w:r>
        <w:br w:type="page"/>
      </w:r>
    </w:p>
    <w:p w14:paraId="728B7336" w14:textId="77777777" w:rsidR="00476DCC" w:rsidRDefault="00084C83">
      <w:pPr>
        <w:pStyle w:val="Heading1"/>
      </w:pPr>
      <w:bookmarkStart w:id="546" w:name="back-matter"/>
      <w:r>
        <w:lastRenderedPageBreak/>
        <w:t>Back Matter</w:t>
      </w:r>
      <w:bookmarkEnd w:id="546"/>
    </w:p>
    <w:p w14:paraId="728B7337" w14:textId="77777777" w:rsidR="00476DCC" w:rsidRDefault="00084C83">
      <w:pPr>
        <w:pStyle w:val="Heading2"/>
      </w:pPr>
      <w:bookmarkStart w:id="547" w:name="material-available-statement"/>
      <w:r>
        <w:t>Material available statement</w:t>
      </w:r>
      <w:bookmarkEnd w:id="547"/>
    </w:p>
    <w:p w14:paraId="728B7338" w14:textId="77777777" w:rsidR="00476DCC" w:rsidRDefault="00084C83">
      <w:pPr>
        <w:pStyle w:val="FirstParagraph"/>
      </w:pPr>
      <w:r>
        <w:t xml:space="preserve">All materials (data, code and supporting information) are available on request (or alternatively can be found at </w:t>
      </w:r>
      <w:hyperlink r:id="rId12">
        <w:r>
          <w:rPr>
            <w:rStyle w:val="Hyperlink"/>
          </w:rPr>
          <w:t>https://github.com/mcguinlu/data-availability-impact</w:t>
        </w:r>
      </w:hyperlink>
      <w:r>
        <w:t xml:space="preserve">, archived at time of submission on </w:t>
      </w:r>
      <w:proofErr w:type="spellStart"/>
      <w:r>
        <w:t>Zenodo</w:t>
      </w:r>
      <w:proofErr w:type="spellEnd"/>
      <w:r>
        <w:t xml:space="preserve"> (DOI: 10.5281/zenodo.3968301)).</w:t>
      </w:r>
    </w:p>
    <w:p w14:paraId="728B7339" w14:textId="77777777" w:rsidR="00476DCC" w:rsidRDefault="00084C83">
      <w:pPr>
        <w:pStyle w:val="Heading2"/>
      </w:pPr>
      <w:bookmarkStart w:id="548" w:name="contributorship-statement"/>
      <w:proofErr w:type="spellStart"/>
      <w:r>
        <w:t>Contributorship</w:t>
      </w:r>
      <w:proofErr w:type="spellEnd"/>
      <w:r>
        <w:t xml:space="preserve"> statement</w:t>
      </w:r>
      <w:bookmarkEnd w:id="548"/>
    </w:p>
    <w:p w14:paraId="728B733A" w14:textId="5BD79F19" w:rsidR="00476DCC" w:rsidRDefault="00E124B6">
      <w:pPr>
        <w:pStyle w:val="FirstParagraph"/>
      </w:pPr>
      <w:proofErr w:type="spellStart"/>
      <w:ins w:id="549" w:author="Luke McGuinness" w:date="2021-02-26T16:05:00Z">
        <w:r>
          <w:rPr>
            <w:b/>
          </w:rPr>
          <w:t>CRediT</w:t>
        </w:r>
        <w:r w:rsidR="00084C83">
          <w:rPr>
            <w:b/>
          </w:rPr>
          <w:t>CReditT</w:t>
        </w:r>
      </w:ins>
      <w:proofErr w:type="spellEnd"/>
      <w:r w:rsidR="00084C83">
        <w:rPr>
          <w:b/>
        </w:rPr>
        <w:t xml:space="preserve"> Taxonomy</w:t>
      </w:r>
      <w:r w:rsidR="00084C83">
        <w:br/>
        <w:t>Conceptualization: Luke A. McGuinness. Data Curation: Luke A. McGuinness. Formal Analysis: Luke A. McGuinness and Athena L. Sheppard.</w:t>
      </w:r>
      <w:r w:rsidR="00084C83">
        <w:br/>
        <w:t>Investigation: Luke A. McGuinness and Athena L. Sheppard.</w:t>
      </w:r>
      <w:r w:rsidR="00084C83">
        <w:br/>
        <w:t>Methodology: Luke A. McGuinness and Athena L. Sheppard.</w:t>
      </w:r>
      <w:r w:rsidR="00084C83">
        <w:br/>
        <w:t>Project Administration: Luke A. McGuinness.</w:t>
      </w:r>
      <w:r w:rsidR="00084C83">
        <w:br/>
        <w:t>Software: Luke A. McGuinness.</w:t>
      </w:r>
      <w:r w:rsidR="00084C83">
        <w:br/>
        <w:t>Supervision: Luke A. McGuinness.</w:t>
      </w:r>
      <w:r w:rsidR="00084C83">
        <w:br/>
        <w:t>Validation: Luke A. McGuinness and Athena L. Sheppard.</w:t>
      </w:r>
      <w:r w:rsidR="00084C83">
        <w:br/>
        <w:t>Visualization: Luke A. McGuinness.</w:t>
      </w:r>
      <w:r w:rsidR="00084C83">
        <w:br/>
        <w:t>Writing - Original Draft Preparation: Luke A. McGuinness.</w:t>
      </w:r>
      <w:r w:rsidR="00084C83">
        <w:br/>
        <w:t>Writing - Review &amp; Editing: Luke A. McGuinness and Athena L. Sheppard.</w:t>
      </w:r>
    </w:p>
    <w:p w14:paraId="728B733B" w14:textId="77777777" w:rsidR="00476DCC" w:rsidRDefault="00084C83">
      <w:pPr>
        <w:pStyle w:val="Heading2"/>
      </w:pPr>
      <w:bookmarkStart w:id="550" w:name="transparency-statement"/>
      <w:r>
        <w:t>Transparency statement</w:t>
      </w:r>
      <w:bookmarkEnd w:id="550"/>
    </w:p>
    <w:p w14:paraId="728B733C" w14:textId="77777777" w:rsidR="00476DCC" w:rsidRDefault="00084C83">
      <w:pPr>
        <w:pStyle w:val="FirstParagraph"/>
      </w:pPr>
      <w:r>
        <w:t>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p w14:paraId="728B733D" w14:textId="77777777" w:rsidR="00476DCC" w:rsidRDefault="00084C83">
      <w:pPr>
        <w:pStyle w:val="Heading2"/>
      </w:pPr>
      <w:bookmarkStart w:id="551" w:name="acknowledgements"/>
      <w:r>
        <w:t>Acknowledgements</w:t>
      </w:r>
      <w:bookmarkEnd w:id="551"/>
    </w:p>
    <w:p w14:paraId="728B733E" w14:textId="77777777" w:rsidR="00476DCC" w:rsidRDefault="00084C83">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w:t>
      </w:r>
      <w:proofErr w:type="spellStart"/>
      <w:r>
        <w:t>Culina</w:t>
      </w:r>
      <w:proofErr w:type="spellEnd"/>
      <w:r>
        <w:t>, Julian Higgins and Alfredo Sánchez-Tójar for their comments on the preprinted version of this article; and Ciara Gardiner, for proof-reading this manuscript.</w:t>
      </w:r>
    </w:p>
    <w:p w14:paraId="728B733F" w14:textId="77777777" w:rsidR="00476DCC" w:rsidRDefault="00084C83">
      <w:pPr>
        <w:pStyle w:val="Heading2"/>
      </w:pPr>
      <w:bookmarkStart w:id="552" w:name="role-of-funders"/>
      <w:r>
        <w:t>Role of funders</w:t>
      </w:r>
      <w:bookmarkEnd w:id="552"/>
    </w:p>
    <w:p w14:paraId="728B7340" w14:textId="77777777" w:rsidR="00476DCC" w:rsidRDefault="00084C83">
      <w:pPr>
        <w:pStyle w:val="FirstParagraph"/>
      </w:pPr>
      <w:r>
        <w:t xml:space="preserve">LAM is supported by </w:t>
      </w:r>
      <w:proofErr w:type="gramStart"/>
      <w:r>
        <w:t>an</w:t>
      </w:r>
      <w:proofErr w:type="gramEnd"/>
      <w:r>
        <w:t xml:space="preserve"> National Institute for Health Research (NIHR; </w:t>
      </w:r>
      <w:hyperlink r:id="rId13">
        <w:r>
          <w:rPr>
            <w:rStyle w:val="Hyperlink"/>
          </w:rPr>
          <w:t>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w:t>
      </w:r>
      <w:r>
        <w:lastRenderedPageBreak/>
        <w:t>and do not necessarily represent those of the NHS, the NIHR, MRC, or the Department of Health and Social Care.</w:t>
      </w:r>
    </w:p>
    <w:p w14:paraId="728B7341" w14:textId="77777777" w:rsidR="00476DCC" w:rsidRDefault="00084C83">
      <w:pPr>
        <w:pStyle w:val="Heading2"/>
      </w:pPr>
      <w:bookmarkStart w:id="553" w:name="competing-interest-statement"/>
      <w:r>
        <w:t>Competing interest statement</w:t>
      </w:r>
      <w:bookmarkEnd w:id="553"/>
    </w:p>
    <w:p w14:paraId="728B7342" w14:textId="77777777" w:rsidR="00476DCC" w:rsidRDefault="00084C83">
      <w:pPr>
        <w:pStyle w:val="FirstParagraph"/>
      </w:pPr>
      <w:r>
        <w:t xml:space="preserve">All authors have completed the ICMJE uniform disclosure form and declare: no support from any organization for the submitted work; no financial relationships with any </w:t>
      </w:r>
      <w:proofErr w:type="spellStart"/>
      <w:r>
        <w:t>organisations</w:t>
      </w:r>
      <w:proofErr w:type="spellEnd"/>
      <w:r>
        <w:t xml:space="preserve"> that might have an interest in the submitted work in the previous three years, no other relationships or activities that could appear to have influenced the submitted work.</w:t>
      </w:r>
    </w:p>
    <w:p w14:paraId="728B7343" w14:textId="77777777" w:rsidR="00476DCC" w:rsidRDefault="00084C83">
      <w:r>
        <w:br w:type="page"/>
      </w:r>
    </w:p>
    <w:p w14:paraId="728B7344" w14:textId="77777777" w:rsidR="00476DCC" w:rsidRDefault="00084C83">
      <w:pPr>
        <w:pStyle w:val="Heading1"/>
      </w:pPr>
      <w:bookmarkStart w:id="554" w:name="references"/>
      <w:r>
        <w:lastRenderedPageBreak/>
        <w:t>References</w:t>
      </w:r>
      <w:bookmarkEnd w:id="554"/>
    </w:p>
    <w:p w14:paraId="728B7345" w14:textId="77777777" w:rsidR="00476DCC" w:rsidRDefault="00084C83">
      <w:pPr>
        <w:pStyle w:val="Bibliography"/>
      </w:pPr>
      <w:bookmarkStart w:id="555" w:name="ref-packer2018"/>
      <w:bookmarkStart w:id="556" w:name="refs"/>
      <w:r>
        <w:t xml:space="preserve">1 Packer M. Data sharing in medical research. </w:t>
      </w:r>
      <w:r>
        <w:rPr>
          <w:i/>
        </w:rPr>
        <w:t>BMJ</w:t>
      </w:r>
      <w:r>
        <w:t xml:space="preserve"> 2018;k510. doi:</w:t>
      </w:r>
      <w:hyperlink r:id="rId14">
        <w:r>
          <w:rPr>
            <w:rStyle w:val="Hyperlink"/>
          </w:rPr>
          <w:t>10.1136/bmj.k510</w:t>
        </w:r>
      </w:hyperlink>
    </w:p>
    <w:p w14:paraId="728B7346" w14:textId="77777777" w:rsidR="00476DCC" w:rsidRDefault="00084C83">
      <w:pPr>
        <w:pStyle w:val="Bibliography"/>
      </w:pPr>
      <w:bookmarkStart w:id="557" w:name="ref-taichman2016"/>
      <w:bookmarkEnd w:id="555"/>
      <w:r>
        <w:t xml:space="preserve">2 </w:t>
      </w:r>
      <w:proofErr w:type="spellStart"/>
      <w:r>
        <w:t>Taichman</w:t>
      </w:r>
      <w:proofErr w:type="spellEnd"/>
      <w:r>
        <w:t xml:space="preserve"> DB, Backus J, </w:t>
      </w:r>
      <w:proofErr w:type="spellStart"/>
      <w:r>
        <w:t>Baethge</w:t>
      </w:r>
      <w:proofErr w:type="spellEnd"/>
      <w:r>
        <w:t xml:space="preserve"> C </w:t>
      </w:r>
      <w:r>
        <w:rPr>
          <w:i/>
        </w:rPr>
        <w:t>et al.</w:t>
      </w:r>
      <w:r>
        <w:t xml:space="preserve"> Sharing clinical trial data. </w:t>
      </w:r>
      <w:r>
        <w:rPr>
          <w:i/>
        </w:rPr>
        <w:t>BMJ</w:t>
      </w:r>
      <w:r>
        <w:t xml:space="preserve"> 2016;i255. doi:</w:t>
      </w:r>
      <w:hyperlink r:id="rId15">
        <w:r>
          <w:rPr>
            <w:rStyle w:val="Hyperlink"/>
          </w:rPr>
          <w:t>10.1136/bmj.i255</w:t>
        </w:r>
      </w:hyperlink>
    </w:p>
    <w:p w14:paraId="728B7347" w14:textId="77777777" w:rsidR="00476DCC" w:rsidRDefault="00084C83">
      <w:pPr>
        <w:pStyle w:val="Bibliography"/>
      </w:pPr>
      <w:bookmarkStart w:id="558" w:name="ref-krumholz2015"/>
      <w:bookmarkEnd w:id="557"/>
      <w:r>
        <w:t xml:space="preserve">3 </w:t>
      </w:r>
      <w:proofErr w:type="spellStart"/>
      <w:r>
        <w:t>Krumholz</w:t>
      </w:r>
      <w:proofErr w:type="spellEnd"/>
      <w:r>
        <w:t xml:space="preserve"> HM. Why data sharing should be the expected norm. </w:t>
      </w:r>
      <w:r>
        <w:rPr>
          <w:i/>
        </w:rPr>
        <w:t>BMJ (Clinical research ed)</w:t>
      </w:r>
      <w:r>
        <w:t xml:space="preserve"> 2015;</w:t>
      </w:r>
      <w:r>
        <w:rPr>
          <w:b/>
        </w:rPr>
        <w:t>350</w:t>
      </w:r>
      <w:r>
        <w:t>:h599. doi:</w:t>
      </w:r>
      <w:hyperlink r:id="rId16">
        <w:r>
          <w:rPr>
            <w:rStyle w:val="Hyperlink"/>
          </w:rPr>
          <w:t>10.1136/bmj.h599</w:t>
        </w:r>
      </w:hyperlink>
    </w:p>
    <w:p w14:paraId="728B7348" w14:textId="77777777" w:rsidR="00476DCC" w:rsidRDefault="00084C83">
      <w:pPr>
        <w:pStyle w:val="Bibliography"/>
      </w:pPr>
      <w:bookmarkStart w:id="559" w:name="ref-federer2018"/>
      <w:bookmarkEnd w:id="558"/>
      <w:r>
        <w:t xml:space="preserve">4 Federer LM, Belter CW, Joubert DJ </w:t>
      </w:r>
      <w:r>
        <w:rPr>
          <w:i/>
        </w:rPr>
        <w:t>et al.</w:t>
      </w:r>
      <w:r>
        <w:t xml:space="preserve"> Data sharing in PLOS ONE: An analysis of Data Availability Statements. </w:t>
      </w:r>
      <w:r>
        <w:rPr>
          <w:i/>
        </w:rPr>
        <w:t>PLOS ONE</w:t>
      </w:r>
      <w:r>
        <w:t xml:space="preserve"> 2018;</w:t>
      </w:r>
      <w:r>
        <w:rPr>
          <w:b/>
        </w:rPr>
        <w:t>13</w:t>
      </w:r>
      <w:r>
        <w:t>:e0194768. doi:</w:t>
      </w:r>
      <w:hyperlink r:id="rId17">
        <w:r>
          <w:rPr>
            <w:rStyle w:val="Hyperlink"/>
          </w:rPr>
          <w:t>10.1371/journal.pone.0194768</w:t>
        </w:r>
      </w:hyperlink>
    </w:p>
    <w:p w14:paraId="728B7349" w14:textId="77777777" w:rsidR="00476DCC" w:rsidRDefault="00084C83">
      <w:pPr>
        <w:pStyle w:val="Bibliography"/>
      </w:pPr>
      <w:bookmarkStart w:id="560" w:name="ref-nosek2015"/>
      <w:bookmarkEnd w:id="559"/>
      <w:r>
        <w:t xml:space="preserve">5 </w:t>
      </w:r>
      <w:proofErr w:type="spellStart"/>
      <w:r>
        <w:t>Nosek</w:t>
      </w:r>
      <w:proofErr w:type="spellEnd"/>
      <w:r>
        <w:t xml:space="preserve"> BA, Alter G, Banks GC </w:t>
      </w:r>
      <w:r>
        <w:rPr>
          <w:i/>
        </w:rPr>
        <w:t>et al.</w:t>
      </w:r>
      <w:r>
        <w:t xml:space="preserve"> Promoting an open research culture. </w:t>
      </w:r>
      <w:r>
        <w:rPr>
          <w:i/>
        </w:rPr>
        <w:t>Science</w:t>
      </w:r>
      <w:r>
        <w:t xml:space="preserve"> 2015;</w:t>
      </w:r>
      <w:r>
        <w:rPr>
          <w:b/>
        </w:rPr>
        <w:t>348</w:t>
      </w:r>
      <w:r>
        <w:t>:1422–5. doi:</w:t>
      </w:r>
      <w:hyperlink r:id="rId18">
        <w:r>
          <w:rPr>
            <w:rStyle w:val="Hyperlink"/>
          </w:rPr>
          <w:t>10.1126/science.aab2374</w:t>
        </w:r>
      </w:hyperlink>
    </w:p>
    <w:p w14:paraId="728B734A" w14:textId="77777777" w:rsidR="00476DCC" w:rsidRDefault="00084C83">
      <w:pPr>
        <w:pStyle w:val="Bibliography"/>
      </w:pPr>
      <w:bookmarkStart w:id="561" w:name="ref-naudet2018"/>
      <w:bookmarkEnd w:id="560"/>
      <w:r>
        <w:t xml:space="preserve">6 </w:t>
      </w:r>
      <w:proofErr w:type="spellStart"/>
      <w:r>
        <w:t>Naudet</w:t>
      </w:r>
      <w:proofErr w:type="spellEnd"/>
      <w:r>
        <w:t xml:space="preserve"> F, </w:t>
      </w:r>
      <w:proofErr w:type="spellStart"/>
      <w:r>
        <w:t>Sakarovitch</w:t>
      </w:r>
      <w:proofErr w:type="spellEnd"/>
      <w:r>
        <w:t xml:space="preserve"> C, </w:t>
      </w:r>
      <w:proofErr w:type="spellStart"/>
      <w:r>
        <w:t>Janiaud</w:t>
      </w:r>
      <w:proofErr w:type="spellEnd"/>
      <w:r>
        <w:t xml:space="preserve"> P </w:t>
      </w:r>
      <w:r>
        <w:rPr>
          <w:i/>
        </w:rPr>
        <w:t>et al.</w:t>
      </w:r>
      <w:r>
        <w:t xml:space="preserve"> Data sharing and reanalysis of randomized controlled trials in leading biomedical journals with a full data sharing policy: Survey of studies published in </w:t>
      </w:r>
      <w:r>
        <w:rPr>
          <w:i/>
        </w:rPr>
        <w:t>The BMJ</w:t>
      </w:r>
      <w:r>
        <w:t xml:space="preserve"> and </w:t>
      </w:r>
      <w:r>
        <w:rPr>
          <w:i/>
        </w:rPr>
        <w:t>PLOS Medicine</w:t>
      </w:r>
      <w:r>
        <w:t xml:space="preserve">. </w:t>
      </w:r>
      <w:r>
        <w:rPr>
          <w:i/>
        </w:rPr>
        <w:t>BMJ</w:t>
      </w:r>
      <w:r>
        <w:t xml:space="preserve"> 2018;k400. doi:</w:t>
      </w:r>
      <w:hyperlink r:id="rId19">
        <w:r>
          <w:rPr>
            <w:rStyle w:val="Hyperlink"/>
          </w:rPr>
          <w:t>10.1136/bmj.k400</w:t>
        </w:r>
      </w:hyperlink>
    </w:p>
    <w:p w14:paraId="728B734B" w14:textId="77777777" w:rsidR="00476DCC" w:rsidRDefault="00084C83">
      <w:pPr>
        <w:pStyle w:val="Bibliography"/>
      </w:pPr>
      <w:bookmarkStart w:id="562" w:name="ref-miyakawa2020"/>
      <w:bookmarkEnd w:id="561"/>
      <w:r>
        <w:t xml:space="preserve">7 Miyakawa T. No raw data, no science: Another possible source of the reproducibility crisis. </w:t>
      </w:r>
      <w:r>
        <w:rPr>
          <w:i/>
        </w:rPr>
        <w:t>Molecular Brain</w:t>
      </w:r>
      <w:r>
        <w:t xml:space="preserve"> 2020;</w:t>
      </w:r>
      <w:r>
        <w:rPr>
          <w:b/>
        </w:rPr>
        <w:t>13</w:t>
      </w:r>
      <w:r>
        <w:t>:24. doi:</w:t>
      </w:r>
      <w:hyperlink r:id="rId20">
        <w:r>
          <w:rPr>
            <w:rStyle w:val="Hyperlink"/>
          </w:rPr>
          <w:t>10.1186/s13041-020-0552-2</w:t>
        </w:r>
      </w:hyperlink>
    </w:p>
    <w:p w14:paraId="728B734C" w14:textId="77777777" w:rsidR="00476DCC" w:rsidRDefault="00084C83">
      <w:pPr>
        <w:pStyle w:val="Bibliography"/>
      </w:pPr>
      <w:bookmarkStart w:id="563" w:name="ref-krawczyk2012"/>
      <w:bookmarkEnd w:id="562"/>
      <w:r>
        <w:t xml:space="preserve">8 Krawczyk M, Reuben E. (Un)Available upon Request: Field Experiment on Researchers’ Willingness to Share Supplementary Materials. </w:t>
      </w:r>
      <w:r>
        <w:rPr>
          <w:i/>
        </w:rPr>
        <w:t>Accountability in Research</w:t>
      </w:r>
      <w:r>
        <w:t xml:space="preserve"> 2012;</w:t>
      </w:r>
      <w:r>
        <w:rPr>
          <w:b/>
        </w:rPr>
        <w:t>19</w:t>
      </w:r>
      <w:r>
        <w:t>:175–86. doi:</w:t>
      </w:r>
      <w:hyperlink r:id="rId21">
        <w:r>
          <w:rPr>
            <w:rStyle w:val="Hyperlink"/>
          </w:rPr>
          <w:t>10.1080/08989621.2012.678688</w:t>
        </w:r>
      </w:hyperlink>
    </w:p>
    <w:p w14:paraId="728B734D" w14:textId="77777777" w:rsidR="00476DCC" w:rsidRDefault="00084C83">
      <w:pPr>
        <w:pStyle w:val="Bibliography"/>
      </w:pPr>
      <w:bookmarkStart w:id="564" w:name="ref-vines2014"/>
      <w:bookmarkEnd w:id="563"/>
      <w:r>
        <w:t xml:space="preserve">9 Vines TH, Albert AYK, Andrew RL </w:t>
      </w:r>
      <w:r>
        <w:rPr>
          <w:i/>
        </w:rPr>
        <w:t>et al.</w:t>
      </w:r>
      <w:r>
        <w:t xml:space="preserve"> The Availability of Research Data Declines Rapidly with Article Age. </w:t>
      </w:r>
      <w:r>
        <w:rPr>
          <w:i/>
        </w:rPr>
        <w:t>Current Biology</w:t>
      </w:r>
      <w:r>
        <w:t xml:space="preserve"> 2014;</w:t>
      </w:r>
      <w:r>
        <w:rPr>
          <w:b/>
        </w:rPr>
        <w:t>24</w:t>
      </w:r>
      <w:r>
        <w:t>:94–7. doi:</w:t>
      </w:r>
      <w:hyperlink r:id="rId22">
        <w:r>
          <w:rPr>
            <w:rStyle w:val="Hyperlink"/>
          </w:rPr>
          <w:t>10.1016/j.cub.2013.11.014</w:t>
        </w:r>
      </w:hyperlink>
    </w:p>
    <w:p w14:paraId="728B734E" w14:textId="77777777" w:rsidR="00476DCC" w:rsidRDefault="00084C83">
      <w:pPr>
        <w:pStyle w:val="Bibliography"/>
      </w:pPr>
      <w:bookmarkStart w:id="565" w:name="ref-vasilevsky2017"/>
      <w:bookmarkEnd w:id="564"/>
      <w:r>
        <w:t xml:space="preserve">10 </w:t>
      </w:r>
      <w:proofErr w:type="spellStart"/>
      <w:r>
        <w:t>Vasilevsky</w:t>
      </w:r>
      <w:proofErr w:type="spellEnd"/>
      <w:r>
        <w:t xml:space="preserve"> NA, </w:t>
      </w:r>
      <w:proofErr w:type="spellStart"/>
      <w:r>
        <w:t>Minnier</w:t>
      </w:r>
      <w:proofErr w:type="spellEnd"/>
      <w:r>
        <w:t xml:space="preserve"> J, </w:t>
      </w:r>
      <w:proofErr w:type="spellStart"/>
      <w:r>
        <w:t>Haendel</w:t>
      </w:r>
      <w:proofErr w:type="spellEnd"/>
      <w:r>
        <w:t xml:space="preserve"> MA </w:t>
      </w:r>
      <w:r>
        <w:rPr>
          <w:i/>
        </w:rPr>
        <w:t>et al.</w:t>
      </w:r>
      <w:r>
        <w:t xml:space="preserve"> Reproducible and reusable research: Are journal data sharing policies meeting the mark? </w:t>
      </w:r>
      <w:proofErr w:type="spellStart"/>
      <w:r>
        <w:rPr>
          <w:i/>
        </w:rPr>
        <w:t>PeerJ</w:t>
      </w:r>
      <w:proofErr w:type="spellEnd"/>
      <w:r>
        <w:t xml:space="preserve"> 2017;</w:t>
      </w:r>
      <w:r>
        <w:rPr>
          <w:b/>
        </w:rPr>
        <w:t>5</w:t>
      </w:r>
      <w:r>
        <w:t>. doi:</w:t>
      </w:r>
      <w:hyperlink r:id="rId23">
        <w:r>
          <w:rPr>
            <w:rStyle w:val="Hyperlink"/>
          </w:rPr>
          <w:t>10.7717/peerj.3208</w:t>
        </w:r>
      </w:hyperlink>
    </w:p>
    <w:p w14:paraId="728B734F" w14:textId="77777777" w:rsidR="00476DCC" w:rsidRDefault="00084C83">
      <w:pPr>
        <w:pStyle w:val="Bibliography"/>
      </w:pPr>
      <w:bookmarkStart w:id="566" w:name="ref-colavizza2020"/>
      <w:bookmarkEnd w:id="565"/>
      <w:r>
        <w:t xml:space="preserve">11 </w:t>
      </w:r>
      <w:proofErr w:type="spellStart"/>
      <w:r>
        <w:t>Colavizza</w:t>
      </w:r>
      <w:proofErr w:type="spellEnd"/>
      <w:r>
        <w:t xml:space="preserve"> G, </w:t>
      </w:r>
      <w:proofErr w:type="spellStart"/>
      <w:r>
        <w:t>Hrynaszkiewicz</w:t>
      </w:r>
      <w:proofErr w:type="spellEnd"/>
      <w:r>
        <w:t xml:space="preserve"> I, </w:t>
      </w:r>
      <w:proofErr w:type="spellStart"/>
      <w:r>
        <w:t>Staden</w:t>
      </w:r>
      <w:proofErr w:type="spellEnd"/>
      <w:r>
        <w:t xml:space="preserve"> I </w:t>
      </w:r>
      <w:r>
        <w:rPr>
          <w:i/>
        </w:rPr>
        <w:t>et al.</w:t>
      </w:r>
      <w:r>
        <w:t xml:space="preserve"> The citation advantage of linking publications to research data. </w:t>
      </w:r>
      <w:r>
        <w:rPr>
          <w:i/>
        </w:rPr>
        <w:t>PLOS ONE</w:t>
      </w:r>
      <w:r>
        <w:t xml:space="preserve"> 2020;</w:t>
      </w:r>
      <w:r>
        <w:rPr>
          <w:b/>
        </w:rPr>
        <w:t>15</w:t>
      </w:r>
      <w:r>
        <w:t>:e0230416. doi:</w:t>
      </w:r>
      <w:hyperlink r:id="rId24">
        <w:r>
          <w:rPr>
            <w:rStyle w:val="Hyperlink"/>
          </w:rPr>
          <w:t>10.1371/journal.pone.0230416</w:t>
        </w:r>
      </w:hyperlink>
    </w:p>
    <w:p w14:paraId="728B7350" w14:textId="77777777" w:rsidR="00476DCC" w:rsidRDefault="00084C83">
      <w:pPr>
        <w:pStyle w:val="Bibliography"/>
      </w:pPr>
      <w:bookmarkStart w:id="567" w:name="ref-roche2015"/>
      <w:bookmarkEnd w:id="566"/>
      <w:r>
        <w:t xml:space="preserve">12 Roche DG, </w:t>
      </w:r>
      <w:proofErr w:type="spellStart"/>
      <w:r>
        <w:t>Kruuk</w:t>
      </w:r>
      <w:proofErr w:type="spellEnd"/>
      <w:r>
        <w:t xml:space="preserve"> LEB, </w:t>
      </w:r>
      <w:proofErr w:type="spellStart"/>
      <w:r>
        <w:t>Lanfear</w:t>
      </w:r>
      <w:proofErr w:type="spellEnd"/>
      <w:r>
        <w:t xml:space="preserve"> R </w:t>
      </w:r>
      <w:r>
        <w:rPr>
          <w:i/>
        </w:rPr>
        <w:t>et al.</w:t>
      </w:r>
      <w:r>
        <w:t xml:space="preserve"> Public Data Archiving in Ecology and Evolution: How Well Are We Doing? </w:t>
      </w:r>
      <w:r>
        <w:rPr>
          <w:i/>
        </w:rPr>
        <w:t>PLOS Biology</w:t>
      </w:r>
      <w:r>
        <w:t xml:space="preserve"> 2015;</w:t>
      </w:r>
      <w:r>
        <w:rPr>
          <w:b/>
        </w:rPr>
        <w:t>13</w:t>
      </w:r>
      <w:r>
        <w:t>:e1002295. doi:</w:t>
      </w:r>
      <w:hyperlink r:id="rId25">
        <w:r>
          <w:rPr>
            <w:rStyle w:val="Hyperlink"/>
          </w:rPr>
          <w:t>10.1371/journal.pbio.1002295</w:t>
        </w:r>
      </w:hyperlink>
    </w:p>
    <w:p w14:paraId="728B7351" w14:textId="77777777" w:rsidR="00476DCC" w:rsidRDefault="00084C83">
      <w:pPr>
        <w:pStyle w:val="Bibliography"/>
      </w:pPr>
      <w:bookmarkStart w:id="568" w:name="ref-tan2020"/>
      <w:bookmarkEnd w:id="567"/>
      <w:r>
        <w:t xml:space="preserve">13 Tan SC, Flanagan D, Morris E </w:t>
      </w:r>
      <w:r>
        <w:rPr>
          <w:i/>
        </w:rPr>
        <w:t>et al.</w:t>
      </w:r>
      <w:r>
        <w:t xml:space="preserve"> Research data repositories chosen by researchers across broad range of disciplines, from an analysis of 145,000 data availability statements. </w:t>
      </w:r>
      <w:proofErr w:type="spellStart"/>
      <w:r>
        <w:rPr>
          <w:i/>
        </w:rPr>
        <w:t>Authorea</w:t>
      </w:r>
      <w:proofErr w:type="spellEnd"/>
      <w:r>
        <w:t xml:space="preserve"> Published Online First: July 2020. doi:</w:t>
      </w:r>
      <w:hyperlink r:id="rId26">
        <w:r>
          <w:rPr>
            <w:rStyle w:val="Hyperlink"/>
          </w:rPr>
          <w:t>10.22541/au.159422974.49069472</w:t>
        </w:r>
      </w:hyperlink>
    </w:p>
    <w:p w14:paraId="728B7352" w14:textId="77777777" w:rsidR="00476DCC" w:rsidRDefault="00084C83">
      <w:pPr>
        <w:pStyle w:val="Bibliography"/>
      </w:pPr>
      <w:bookmarkStart w:id="569" w:name="ref-rawlinson2019a"/>
      <w:bookmarkEnd w:id="568"/>
      <w:r>
        <w:t xml:space="preserve">14 Rawlinson C, Bloom T. New preprint server for medical research. </w:t>
      </w:r>
      <w:r>
        <w:rPr>
          <w:i/>
        </w:rPr>
        <w:t>BMJ</w:t>
      </w:r>
      <w:r>
        <w:t xml:space="preserve"> 2019;</w:t>
      </w:r>
      <w:r>
        <w:rPr>
          <w:b/>
        </w:rPr>
        <w:t>365</w:t>
      </w:r>
      <w:r>
        <w:t>. doi:</w:t>
      </w:r>
      <w:hyperlink r:id="rId27">
        <w:r>
          <w:rPr>
            <w:rStyle w:val="Hyperlink"/>
          </w:rPr>
          <w:t>10.1136/bmj.l2301</w:t>
        </w:r>
      </w:hyperlink>
    </w:p>
    <w:p w14:paraId="728B7353" w14:textId="77777777" w:rsidR="00476DCC" w:rsidRDefault="00084C83">
      <w:pPr>
        <w:pStyle w:val="Bibliography"/>
      </w:pPr>
      <w:bookmarkStart w:id="570" w:name="ref-fraser2020"/>
      <w:bookmarkEnd w:id="569"/>
      <w:r>
        <w:lastRenderedPageBreak/>
        <w:t xml:space="preserve">15 Fraser N, Brierley L, Dey G </w:t>
      </w:r>
      <w:r>
        <w:rPr>
          <w:i/>
        </w:rPr>
        <w:t>et al.</w:t>
      </w:r>
      <w:r>
        <w:t xml:space="preserve"> Preprinting a pandemic: The role of preprints in the COVID-19 pandemic. </w:t>
      </w:r>
      <w:r>
        <w:rPr>
          <w:i/>
        </w:rPr>
        <w:t>bioRxiv</w:t>
      </w:r>
      <w:r>
        <w:t xml:space="preserve"> 2020;2020.05.22.111294. doi:</w:t>
      </w:r>
      <w:hyperlink r:id="rId28">
        <w:r>
          <w:rPr>
            <w:rStyle w:val="Hyperlink"/>
          </w:rPr>
          <w:t>10.1101/2020.05.22.111294</w:t>
        </w:r>
      </w:hyperlink>
    </w:p>
    <w:p w14:paraId="728B7354" w14:textId="77777777" w:rsidR="00476DCC" w:rsidRDefault="00084C83">
      <w:pPr>
        <w:pStyle w:val="Bibliography"/>
      </w:pPr>
      <w:bookmarkStart w:id="571" w:name="ref-mcguinness2020"/>
      <w:bookmarkEnd w:id="570"/>
      <w:r>
        <w:t>16 McGuinness LA, Sheppard AL. Protocol for a descriptive analysis of the data availability statements accompanying medRxiv preprints. 2020.</w:t>
      </w:r>
    </w:p>
    <w:p w14:paraId="728B7355" w14:textId="77777777" w:rsidR="00476DCC" w:rsidRDefault="00084C83">
      <w:pPr>
        <w:pStyle w:val="Bibliography"/>
        <w:rPr>
          <w:moveTo w:id="572" w:author="Luke McGuinness" w:date="2021-02-26T16:05:00Z"/>
        </w:rPr>
      </w:pPr>
      <w:bookmarkStart w:id="573" w:name="ref-wilkinson2016"/>
      <w:bookmarkEnd w:id="571"/>
      <w:r>
        <w:t xml:space="preserve">17 </w:t>
      </w:r>
      <w:moveToRangeStart w:id="574" w:author="Luke McGuinness" w:date="2021-02-26T16:05:00Z" w:name="move65247931"/>
      <w:moveTo w:id="575" w:author="Luke McGuinness" w:date="2021-02-26T16:05:00Z">
        <w:r>
          <w:t xml:space="preserve">Wilkinson MD, Dumontier M, </w:t>
        </w:r>
        <w:proofErr w:type="spellStart"/>
        <w:r>
          <w:t>Aalbersberg</w:t>
        </w:r>
        <w:proofErr w:type="spellEnd"/>
        <w:r>
          <w:t xml:space="preserve"> IJ </w:t>
        </w:r>
        <w:r>
          <w:rPr>
            <w:i/>
          </w:rPr>
          <w:t>et al.</w:t>
        </w:r>
        <w:r>
          <w:t xml:space="preserve"> The FAIR Guiding Principles for scientific data management and stewardship. </w:t>
        </w:r>
        <w:r>
          <w:rPr>
            <w:i/>
          </w:rPr>
          <w:t>Scientific Data</w:t>
        </w:r>
        <w:r>
          <w:t xml:space="preserve"> 2016;</w:t>
        </w:r>
        <w:r>
          <w:rPr>
            <w:b/>
          </w:rPr>
          <w:t>3</w:t>
        </w:r>
        <w:r>
          <w:t>:160018. doi:</w:t>
        </w:r>
        <w:r w:rsidR="000007FF">
          <w:fldChar w:fldCharType="begin"/>
        </w:r>
        <w:r w:rsidR="000007FF">
          <w:instrText xml:space="preserve"> HYPERLINK "https://doi.org/10.1038/sdata</w:instrText>
        </w:r>
        <w:r w:rsidR="000007FF">
          <w:instrText xml:space="preserve">.2016.18" \h </w:instrText>
        </w:r>
        <w:r w:rsidR="000007FF">
          <w:fldChar w:fldCharType="separate"/>
        </w:r>
        <w:r>
          <w:rPr>
            <w:rStyle w:val="Hyperlink"/>
          </w:rPr>
          <w:t>10.1038/sdata.2016.18</w:t>
        </w:r>
        <w:r w:rsidR="000007FF">
          <w:rPr>
            <w:rStyle w:val="Hyperlink"/>
          </w:rPr>
          <w:fldChar w:fldCharType="end"/>
        </w:r>
      </w:moveTo>
    </w:p>
    <w:p w14:paraId="728B7356" w14:textId="77777777" w:rsidR="00476DCC" w:rsidRDefault="00084C83">
      <w:pPr>
        <w:pStyle w:val="Bibliography"/>
        <w:rPr>
          <w:moveTo w:id="576" w:author="Luke McGuinness" w:date="2021-02-26T16:05:00Z"/>
        </w:rPr>
      </w:pPr>
      <w:bookmarkStart w:id="577" w:name="ref-ehrlich2019"/>
      <w:bookmarkEnd w:id="573"/>
      <w:moveToRangeEnd w:id="574"/>
      <w:ins w:id="578" w:author="Luke McGuinness" w:date="2021-02-26T16:05:00Z">
        <w:r>
          <w:t>18</w:t>
        </w:r>
      </w:ins>
      <w:moveToRangeStart w:id="579" w:author="Luke McGuinness" w:date="2021-02-26T16:05:00Z" w:name="move65247932"/>
      <w:moveTo w:id="580" w:author="Luke McGuinness" w:date="2021-02-26T16:05:00Z">
        <w:r>
          <w:t xml:space="preserve"> Ehrlich OG, Testaverde J, Heller C </w:t>
        </w:r>
        <w:r>
          <w:rPr>
            <w:i/>
          </w:rPr>
          <w:t>et al.</w:t>
        </w:r>
        <w:r>
          <w:t xml:space="preserve"> </w:t>
        </w:r>
        <w:proofErr w:type="spellStart"/>
        <w:r>
          <w:t>Crohns</w:t>
        </w:r>
        <w:proofErr w:type="spellEnd"/>
        <w:r>
          <w:t xml:space="preserve"> disease and ulcerative colitis patient perspectives on clinical trials and participation. </w:t>
        </w:r>
        <w:r>
          <w:rPr>
            <w:i/>
          </w:rPr>
          <w:t>medRxiv</w:t>
        </w:r>
        <w:r>
          <w:t xml:space="preserve"> 2019;19000273. doi:</w:t>
        </w:r>
        <w:r w:rsidR="000007FF">
          <w:fldChar w:fldCharType="begin"/>
        </w:r>
        <w:r w:rsidR="000007FF">
          <w:instrText xml:space="preserve"> HYPERLINK "https://doi.org/10.1101/19000273" \h </w:instrText>
        </w:r>
        <w:r w:rsidR="000007FF">
          <w:fldChar w:fldCharType="separate"/>
        </w:r>
        <w:r>
          <w:rPr>
            <w:rStyle w:val="Hyperlink"/>
          </w:rPr>
          <w:t>10.1101/19000273</w:t>
        </w:r>
        <w:r w:rsidR="000007FF">
          <w:rPr>
            <w:rStyle w:val="Hyperlink"/>
          </w:rPr>
          <w:fldChar w:fldCharType="end"/>
        </w:r>
      </w:moveTo>
    </w:p>
    <w:p w14:paraId="728B7357" w14:textId="77777777" w:rsidR="00476DCC" w:rsidRDefault="00084C83">
      <w:pPr>
        <w:pStyle w:val="Bibliography"/>
        <w:rPr>
          <w:moveTo w:id="581" w:author="Luke McGuinness" w:date="2021-02-26T16:05:00Z"/>
        </w:rPr>
      </w:pPr>
      <w:bookmarkStart w:id="582" w:name="ref-septiandri2019"/>
      <w:bookmarkEnd w:id="577"/>
      <w:moveToRangeEnd w:id="579"/>
      <w:ins w:id="583" w:author="Luke McGuinness" w:date="2021-02-26T16:05:00Z">
        <w:r>
          <w:t>19</w:t>
        </w:r>
      </w:ins>
      <w:moveToRangeStart w:id="584" w:author="Luke McGuinness" w:date="2021-02-26T16:05:00Z" w:name="move65247933"/>
      <w:moveTo w:id="585" w:author="Luke McGuinness" w:date="2021-02-26T16:05:00Z">
        <w:r>
          <w:t xml:space="preserve"> </w:t>
        </w:r>
        <w:proofErr w:type="spellStart"/>
        <w:r>
          <w:t>Septiandri</w:t>
        </w:r>
        <w:proofErr w:type="spellEnd"/>
        <w:r>
          <w:t xml:space="preserve"> AA, </w:t>
        </w:r>
        <w:proofErr w:type="spellStart"/>
        <w:r>
          <w:t>Aditiawarman</w:t>
        </w:r>
        <w:proofErr w:type="spellEnd"/>
        <w:r>
          <w:t xml:space="preserve"> A, </w:t>
        </w:r>
        <w:proofErr w:type="spellStart"/>
        <w:r>
          <w:t>Tjiong</w:t>
        </w:r>
        <w:proofErr w:type="spellEnd"/>
        <w:r>
          <w:t xml:space="preserve"> R </w:t>
        </w:r>
        <w:r>
          <w:rPr>
            <w:i/>
          </w:rPr>
          <w:t>et al.</w:t>
        </w:r>
        <w:r>
          <w:t xml:space="preserve"> Cost-Sensitive Machine Learning Classification for Mass Tuberculosis Screening. </w:t>
        </w:r>
        <w:r>
          <w:rPr>
            <w:i/>
          </w:rPr>
          <w:t>medRxiv</w:t>
        </w:r>
        <w:r>
          <w:t xml:space="preserve"> 2019;19000190. doi:</w:t>
        </w:r>
        <w:r w:rsidR="000007FF">
          <w:fldChar w:fldCharType="begin"/>
        </w:r>
        <w:r w:rsidR="000007FF">
          <w:instrText xml:space="preserve"> HYPERLINK "https://doi.org/10.1101/19000190" \h </w:instrText>
        </w:r>
        <w:r w:rsidR="000007FF">
          <w:fldChar w:fldCharType="separate"/>
        </w:r>
        <w:r>
          <w:rPr>
            <w:rStyle w:val="Hyperlink"/>
          </w:rPr>
          <w:t>10.1101/19000190</w:t>
        </w:r>
        <w:r w:rsidR="000007FF">
          <w:rPr>
            <w:rStyle w:val="Hyperlink"/>
          </w:rPr>
          <w:fldChar w:fldCharType="end"/>
        </w:r>
      </w:moveTo>
    </w:p>
    <w:p w14:paraId="728B7358" w14:textId="77777777" w:rsidR="00476DCC" w:rsidRDefault="00084C83">
      <w:pPr>
        <w:pStyle w:val="Bibliography"/>
        <w:rPr>
          <w:moveTo w:id="586" w:author="Luke McGuinness" w:date="2021-02-26T16:05:00Z"/>
        </w:rPr>
      </w:pPr>
      <w:bookmarkStart w:id="587" w:name="ref-solis2019"/>
      <w:bookmarkEnd w:id="582"/>
      <w:moveToRangeEnd w:id="584"/>
      <w:ins w:id="588" w:author="Luke McGuinness" w:date="2021-02-26T16:05:00Z">
        <w:r>
          <w:t>20</w:t>
        </w:r>
      </w:ins>
      <w:moveToRangeStart w:id="589" w:author="Luke McGuinness" w:date="2021-02-26T16:05:00Z" w:name="move65247934"/>
      <w:moveTo w:id="590" w:author="Luke McGuinness" w:date="2021-02-26T16:05:00Z">
        <w:r>
          <w:t xml:space="preserve"> Solis JCA, </w:t>
        </w:r>
        <w:proofErr w:type="spellStart"/>
        <w:r>
          <w:t>Storvoll</w:t>
        </w:r>
        <w:proofErr w:type="spellEnd"/>
        <w:r>
          <w:t xml:space="preserve"> I, </w:t>
        </w:r>
        <w:proofErr w:type="spellStart"/>
        <w:r>
          <w:t>Vanbelle</w:t>
        </w:r>
        <w:proofErr w:type="spellEnd"/>
        <w:r>
          <w:t xml:space="preserve"> S </w:t>
        </w:r>
        <w:r>
          <w:rPr>
            <w:i/>
          </w:rPr>
          <w:t>et al.</w:t>
        </w:r>
        <w:r>
          <w:t xml:space="preserve"> Impact of spectrograms on the classification of wheezes and crackles in an educational setting. An interrater study. </w:t>
        </w:r>
        <w:r>
          <w:rPr>
            <w:i/>
          </w:rPr>
          <w:t>medRxiv</w:t>
        </w:r>
        <w:r>
          <w:t xml:space="preserve"> 2019;19005504. doi:</w:t>
        </w:r>
        <w:r w:rsidR="000007FF">
          <w:fldChar w:fldCharType="begin"/>
        </w:r>
        <w:r w:rsidR="000007FF">
          <w:instrText xml:space="preserve"> HYPERLINK "https://doi.org/10.1101/19005504" \h </w:instrText>
        </w:r>
        <w:r w:rsidR="000007FF">
          <w:fldChar w:fldCharType="separate"/>
        </w:r>
        <w:r>
          <w:rPr>
            <w:rStyle w:val="Hyperlink"/>
          </w:rPr>
          <w:t>10.1101/19005504</w:t>
        </w:r>
        <w:r w:rsidR="000007FF">
          <w:rPr>
            <w:rStyle w:val="Hyperlink"/>
          </w:rPr>
          <w:fldChar w:fldCharType="end"/>
        </w:r>
      </w:moveTo>
    </w:p>
    <w:p w14:paraId="728B7359" w14:textId="77777777" w:rsidR="00476DCC" w:rsidRDefault="00084C83">
      <w:pPr>
        <w:pStyle w:val="Bibliography"/>
        <w:rPr>
          <w:moveTo w:id="591" w:author="Luke McGuinness" w:date="2021-02-26T16:05:00Z"/>
        </w:rPr>
      </w:pPr>
      <w:bookmarkStart w:id="592" w:name="ref-ebbeling2019"/>
      <w:bookmarkEnd w:id="587"/>
      <w:moveToRangeEnd w:id="589"/>
      <w:ins w:id="593" w:author="Luke McGuinness" w:date="2021-02-26T16:05:00Z">
        <w:r>
          <w:t>21</w:t>
        </w:r>
      </w:ins>
      <w:moveToRangeStart w:id="594" w:author="Luke McGuinness" w:date="2021-02-26T16:05:00Z" w:name="move65247935"/>
      <w:moveTo w:id="595" w:author="Luke McGuinness" w:date="2021-02-26T16:05:00Z">
        <w:r>
          <w:t xml:space="preserve"> </w:t>
        </w:r>
        <w:proofErr w:type="spellStart"/>
        <w:r>
          <w:t>Ebbeling</w:t>
        </w:r>
        <w:proofErr w:type="spellEnd"/>
        <w:r>
          <w:t xml:space="preserve"> CB, </w:t>
        </w:r>
        <w:proofErr w:type="spellStart"/>
        <w:r>
          <w:t>Bielak</w:t>
        </w:r>
        <w:proofErr w:type="spellEnd"/>
        <w:r>
          <w:t xml:space="preserve"> L, Lakin PR </w:t>
        </w:r>
        <w:r>
          <w:rPr>
            <w:i/>
          </w:rPr>
          <w:t>et al.</w:t>
        </w:r>
        <w:r>
          <w:t xml:space="preserve"> Higher energy requirement during weight-loss maintenance on a low- versus high-carbohydrate diet: Secondary analyses from a randomized controlled feeding study. </w:t>
        </w:r>
        <w:r>
          <w:rPr>
            <w:i/>
          </w:rPr>
          <w:t>medRxiv</w:t>
        </w:r>
        <w:r>
          <w:t xml:space="preserve"> Published Online First: July 2019. doi:</w:t>
        </w:r>
        <w:r w:rsidR="000007FF">
          <w:fldChar w:fldCharType="begin"/>
        </w:r>
        <w:r w:rsidR="000007FF">
          <w:instrText xml:space="preserve"> HYPERLINK "htt</w:instrText>
        </w:r>
        <w:r w:rsidR="000007FF">
          <w:instrText xml:space="preserve">ps://doi.org/10.1101/19001248" \h </w:instrText>
        </w:r>
        <w:r w:rsidR="000007FF">
          <w:fldChar w:fldCharType="separate"/>
        </w:r>
        <w:r>
          <w:rPr>
            <w:rStyle w:val="Hyperlink"/>
          </w:rPr>
          <w:t>10.1101/19001248</w:t>
        </w:r>
        <w:r w:rsidR="000007FF">
          <w:rPr>
            <w:rStyle w:val="Hyperlink"/>
          </w:rPr>
          <w:fldChar w:fldCharType="end"/>
        </w:r>
      </w:moveTo>
    </w:p>
    <w:p w14:paraId="728B735A" w14:textId="77777777" w:rsidR="00476DCC" w:rsidRDefault="00084C83">
      <w:pPr>
        <w:pStyle w:val="Bibliography"/>
        <w:rPr>
          <w:moveTo w:id="596" w:author="Luke McGuinness" w:date="2021-02-26T16:05:00Z"/>
        </w:rPr>
      </w:pPr>
      <w:bookmarkStart w:id="597" w:name="ref-barry2020"/>
      <w:bookmarkEnd w:id="592"/>
      <w:moveToRangeEnd w:id="594"/>
      <w:ins w:id="598" w:author="Luke McGuinness" w:date="2021-02-26T16:05:00Z">
        <w:r>
          <w:t>22</w:t>
        </w:r>
      </w:ins>
      <w:moveToRangeStart w:id="599" w:author="Luke McGuinness" w:date="2021-02-26T16:05:00Z" w:name="move65247936"/>
      <w:moveTo w:id="600" w:author="Luke McGuinness" w:date="2021-02-26T16:05:00Z">
        <w:r>
          <w:t xml:space="preserve"> Barry A, Bradley J, Stone W </w:t>
        </w:r>
        <w:r>
          <w:rPr>
            <w:i/>
          </w:rPr>
          <w:t>et al.</w:t>
        </w:r>
        <w:r>
          <w:t xml:space="preserve"> Increased gametocyte production and mosquito infectivity in chronic versus incident Plasmodium falciparum infections. </w:t>
        </w:r>
        <w:r>
          <w:rPr>
            <w:i/>
          </w:rPr>
          <w:t>medRxiv</w:t>
        </w:r>
        <w:r>
          <w:t xml:space="preserve"> 2020;2020.04.08.20057927. doi:</w:t>
        </w:r>
        <w:r w:rsidR="000007FF">
          <w:fldChar w:fldCharType="begin"/>
        </w:r>
        <w:r w:rsidR="000007FF">
          <w:instrText xml:space="preserve"> HYPERLINK "https://doi.org/10.1101/2020.04.08.20057927" \h </w:instrText>
        </w:r>
        <w:r w:rsidR="000007FF">
          <w:fldChar w:fldCharType="separate"/>
        </w:r>
        <w:r>
          <w:rPr>
            <w:rStyle w:val="Hyperlink"/>
          </w:rPr>
          <w:t>10.1101/2020.04.08.20057927</w:t>
        </w:r>
        <w:r w:rsidR="000007FF">
          <w:rPr>
            <w:rStyle w:val="Hyperlink"/>
          </w:rPr>
          <w:fldChar w:fldCharType="end"/>
        </w:r>
      </w:moveTo>
    </w:p>
    <w:p w14:paraId="728B735B" w14:textId="77777777" w:rsidR="00476DCC" w:rsidRDefault="00084C83">
      <w:pPr>
        <w:pStyle w:val="Bibliography"/>
        <w:rPr>
          <w:moveTo w:id="601" w:author="Luke McGuinness" w:date="2021-02-26T16:05:00Z"/>
        </w:rPr>
      </w:pPr>
      <w:bookmarkStart w:id="602" w:name="ref-malpas2019"/>
      <w:bookmarkEnd w:id="597"/>
      <w:moveToRangeEnd w:id="599"/>
      <w:ins w:id="603" w:author="Luke McGuinness" w:date="2021-02-26T16:05:00Z">
        <w:r>
          <w:t>23</w:t>
        </w:r>
      </w:ins>
      <w:moveToRangeStart w:id="604" w:author="Luke McGuinness" w:date="2021-02-26T16:05:00Z" w:name="move65247937"/>
      <w:moveTo w:id="605" w:author="Luke McGuinness" w:date="2021-02-26T16:05:00Z">
        <w:r>
          <w:t xml:space="preserve"> Malpas CB, Ali </w:t>
        </w:r>
        <w:proofErr w:type="spellStart"/>
        <w:r>
          <w:t>Manouchehrinia</w:t>
        </w:r>
        <w:proofErr w:type="spellEnd"/>
        <w:r>
          <w:t xml:space="preserve"> A, </w:t>
        </w:r>
        <w:proofErr w:type="spellStart"/>
        <w:r>
          <w:t>Sharmin</w:t>
        </w:r>
        <w:proofErr w:type="spellEnd"/>
        <w:r>
          <w:t xml:space="preserve"> S </w:t>
        </w:r>
        <w:r>
          <w:rPr>
            <w:i/>
          </w:rPr>
          <w:t>et al.</w:t>
        </w:r>
        <w:r>
          <w:t xml:space="preserve"> Early clinical markers of aggressive multiple sclerosis. </w:t>
        </w:r>
        <w:r>
          <w:rPr>
            <w:i/>
          </w:rPr>
          <w:t>medRxiv</w:t>
        </w:r>
        <w:r>
          <w:t xml:space="preserve"> Published Online First: July 2019. doi:</w:t>
        </w:r>
        <w:r w:rsidR="000007FF">
          <w:fldChar w:fldCharType="begin"/>
        </w:r>
        <w:r w:rsidR="000007FF">
          <w:instrText xml:space="preserve"> HYPERLINK "https://doi.org/10.1101/19002063" \h </w:instrText>
        </w:r>
        <w:r w:rsidR="000007FF">
          <w:fldChar w:fldCharType="separate"/>
        </w:r>
        <w:r>
          <w:rPr>
            <w:rStyle w:val="Hyperlink"/>
          </w:rPr>
          <w:t>10.1101/19002063</w:t>
        </w:r>
        <w:r w:rsidR="000007FF">
          <w:rPr>
            <w:rStyle w:val="Hyperlink"/>
          </w:rPr>
          <w:fldChar w:fldCharType="end"/>
        </w:r>
      </w:moveTo>
    </w:p>
    <w:p w14:paraId="728B735C" w14:textId="77777777" w:rsidR="00476DCC" w:rsidRDefault="00084C83">
      <w:pPr>
        <w:pStyle w:val="Bibliography"/>
        <w:rPr>
          <w:moveTo w:id="606" w:author="Luke McGuinness" w:date="2021-02-26T16:05:00Z"/>
        </w:rPr>
      </w:pPr>
      <w:bookmarkStart w:id="607" w:name="ref-knuppel2019"/>
      <w:bookmarkEnd w:id="602"/>
      <w:moveToRangeEnd w:id="604"/>
      <w:ins w:id="608" w:author="Luke McGuinness" w:date="2021-02-26T16:05:00Z">
        <w:r>
          <w:t>24</w:t>
        </w:r>
      </w:ins>
      <w:moveToRangeStart w:id="609" w:author="Luke McGuinness" w:date="2021-02-26T16:05:00Z" w:name="move65247938"/>
      <w:moveTo w:id="610" w:author="Luke McGuinness" w:date="2021-02-26T16:05:00Z">
        <w:r>
          <w:t xml:space="preserve"> </w:t>
        </w:r>
        <w:proofErr w:type="spellStart"/>
        <w:r>
          <w:t>Knuppel</w:t>
        </w:r>
        <w:proofErr w:type="spellEnd"/>
        <w:r>
          <w:t xml:space="preserve"> A, Papier K, </w:t>
        </w:r>
        <w:proofErr w:type="spellStart"/>
        <w:r>
          <w:t>Fensom</w:t>
        </w:r>
        <w:proofErr w:type="spellEnd"/>
        <w:r>
          <w:t xml:space="preserve"> GK </w:t>
        </w:r>
        <w:r>
          <w:rPr>
            <w:i/>
          </w:rPr>
          <w:t>et al.</w:t>
        </w:r>
        <w:r>
          <w:t xml:space="preserve"> Meat intake and cancer risk: Prospective analyses in UK Biobank. </w:t>
        </w:r>
        <w:r>
          <w:rPr>
            <w:i/>
          </w:rPr>
          <w:t>medRxiv</w:t>
        </w:r>
        <w:r>
          <w:t xml:space="preserve"> 2019;19003822. doi:</w:t>
        </w:r>
        <w:r w:rsidR="000007FF">
          <w:fldChar w:fldCharType="begin"/>
        </w:r>
        <w:r w:rsidR="000007FF">
          <w:instrText xml:space="preserve"> HYPERLINK "https://doi.org/1</w:instrText>
        </w:r>
        <w:r w:rsidR="000007FF">
          <w:instrText xml:space="preserve">0.1101/19003822" \h </w:instrText>
        </w:r>
        <w:r w:rsidR="000007FF">
          <w:fldChar w:fldCharType="separate"/>
        </w:r>
        <w:r>
          <w:rPr>
            <w:rStyle w:val="Hyperlink"/>
          </w:rPr>
          <w:t>10.1101/19003822</w:t>
        </w:r>
        <w:r w:rsidR="000007FF">
          <w:rPr>
            <w:rStyle w:val="Hyperlink"/>
          </w:rPr>
          <w:fldChar w:fldCharType="end"/>
        </w:r>
      </w:moveTo>
    </w:p>
    <w:p w14:paraId="728B735D" w14:textId="77777777" w:rsidR="00476DCC" w:rsidRDefault="00084C83">
      <w:pPr>
        <w:pStyle w:val="Bibliography"/>
        <w:rPr>
          <w:moveTo w:id="611" w:author="Luke McGuinness" w:date="2021-02-26T16:05:00Z"/>
        </w:rPr>
      </w:pPr>
      <w:bookmarkStart w:id="612" w:name="ref-thompson2019"/>
      <w:bookmarkEnd w:id="607"/>
      <w:moveToRangeEnd w:id="609"/>
      <w:ins w:id="613" w:author="Luke McGuinness" w:date="2021-02-26T16:05:00Z">
        <w:r>
          <w:t>25</w:t>
        </w:r>
      </w:ins>
      <w:moveToRangeStart w:id="614" w:author="Luke McGuinness" w:date="2021-02-26T16:05:00Z" w:name="move65247939"/>
      <w:moveTo w:id="615" w:author="Luke McGuinness" w:date="2021-02-26T16:05:00Z">
        <w:r>
          <w:t xml:space="preserve"> Thompson ER, Bates L, Ibrahim IK </w:t>
        </w:r>
        <w:r>
          <w:rPr>
            <w:i/>
          </w:rPr>
          <w:t>et al.</w:t>
        </w:r>
        <w:r>
          <w:t xml:space="preserve"> Novel delivery of cellular therapy to reduce </w:t>
        </w:r>
        <w:proofErr w:type="spellStart"/>
        <w:r>
          <w:t>ischaemia</w:t>
        </w:r>
        <w:proofErr w:type="spellEnd"/>
        <w:r>
          <w:t xml:space="preserve"> reperfusion injury in kidney transplantation. </w:t>
        </w:r>
        <w:r>
          <w:rPr>
            <w:i/>
          </w:rPr>
          <w:t>medRxiv</w:t>
        </w:r>
        <w:r>
          <w:t xml:space="preserve"> 2019;19005546. doi:</w:t>
        </w:r>
        <w:r w:rsidR="000007FF">
          <w:fldChar w:fldCharType="begin"/>
        </w:r>
        <w:r w:rsidR="000007FF">
          <w:instrText xml:space="preserve"> HYPERLINK "https://doi.org/10.1101/19005546"</w:instrText>
        </w:r>
        <w:r w:rsidR="000007FF">
          <w:instrText xml:space="preserve"> \h </w:instrText>
        </w:r>
        <w:r w:rsidR="000007FF">
          <w:fldChar w:fldCharType="separate"/>
        </w:r>
        <w:r>
          <w:rPr>
            <w:rStyle w:val="Hyperlink"/>
          </w:rPr>
          <w:t>10.1101/19005546</w:t>
        </w:r>
        <w:r w:rsidR="000007FF">
          <w:rPr>
            <w:rStyle w:val="Hyperlink"/>
          </w:rPr>
          <w:fldChar w:fldCharType="end"/>
        </w:r>
      </w:moveTo>
    </w:p>
    <w:p w14:paraId="728B735E" w14:textId="77777777" w:rsidR="00476DCC" w:rsidRDefault="00084C83">
      <w:pPr>
        <w:pStyle w:val="Bibliography"/>
        <w:rPr>
          <w:moveTo w:id="616" w:author="Luke McGuinness" w:date="2021-02-26T16:05:00Z"/>
        </w:rPr>
      </w:pPr>
      <w:bookmarkStart w:id="617" w:name="ref-moriarty2019a"/>
      <w:bookmarkEnd w:id="612"/>
      <w:moveToRangeEnd w:id="614"/>
      <w:ins w:id="618" w:author="Luke McGuinness" w:date="2021-02-26T16:05:00Z">
        <w:r>
          <w:t>26</w:t>
        </w:r>
      </w:ins>
      <w:moveToRangeStart w:id="619" w:author="Luke McGuinness" w:date="2021-02-26T16:05:00Z" w:name="move65247940"/>
      <w:moveTo w:id="620" w:author="Luke McGuinness" w:date="2021-02-26T16:05:00Z">
        <w:r>
          <w:t xml:space="preserve"> Moriarty F, </w:t>
        </w:r>
        <w:proofErr w:type="spellStart"/>
        <w:r>
          <w:t>Ebell</w:t>
        </w:r>
        <w:proofErr w:type="spellEnd"/>
        <w:r>
          <w:t xml:space="preserve"> MH. A comparison of contemporary versus older studies of aspirin for primary prevention. </w:t>
        </w:r>
        <w:r>
          <w:rPr>
            <w:i/>
          </w:rPr>
          <w:t>medRxiv</w:t>
        </w:r>
        <w:r>
          <w:t xml:space="preserve"> 2019;19004267. doi:</w:t>
        </w:r>
        <w:r w:rsidR="000007FF">
          <w:fldChar w:fldCharType="begin"/>
        </w:r>
        <w:r w:rsidR="000007FF">
          <w:instrText xml:space="preserve"> HYPERLINK "https://doi.org/10.1101/19004267" \h </w:instrText>
        </w:r>
        <w:r w:rsidR="000007FF">
          <w:fldChar w:fldCharType="separate"/>
        </w:r>
        <w:r>
          <w:rPr>
            <w:rStyle w:val="Hyperlink"/>
          </w:rPr>
          <w:t>10.1101/19004267</w:t>
        </w:r>
        <w:r w:rsidR="000007FF">
          <w:rPr>
            <w:rStyle w:val="Hyperlink"/>
          </w:rPr>
          <w:fldChar w:fldCharType="end"/>
        </w:r>
      </w:moveTo>
    </w:p>
    <w:p w14:paraId="728B735F" w14:textId="76AA267A" w:rsidR="00476DCC" w:rsidRDefault="00084C83">
      <w:pPr>
        <w:pStyle w:val="Bibliography"/>
      </w:pPr>
      <w:bookmarkStart w:id="621" w:name="ref-medrxivr"/>
      <w:bookmarkEnd w:id="617"/>
      <w:moveToRangeEnd w:id="619"/>
      <w:ins w:id="622" w:author="Luke McGuinness" w:date="2021-02-26T16:05:00Z">
        <w:r>
          <w:t xml:space="preserve">27 </w:t>
        </w:r>
      </w:ins>
      <w:r>
        <w:t xml:space="preserve">McGuinness </w:t>
      </w:r>
      <w:ins w:id="623" w:author="Luke McGuinness" w:date="2021-02-26T16:05:00Z">
        <w:r w:rsidR="00E124B6">
          <w:t>L</w:t>
        </w:r>
        <w:r>
          <w:t>LA</w:t>
        </w:r>
      </w:ins>
      <w:r>
        <w:t xml:space="preserve">, Schmidt L. Medrxivr: Accessing </w:t>
      </w:r>
      <w:ins w:id="624" w:author="Luke McGuinness" w:date="2021-02-26T16:05:00Z">
        <w:r w:rsidR="00E124B6">
          <w:t xml:space="preserve">and searching </w:t>
        </w:r>
      </w:ins>
      <w:r>
        <w:t xml:space="preserve">medRxiv </w:t>
      </w:r>
      <w:ins w:id="625" w:author="Luke McGuinness" w:date="2021-02-26T16:05:00Z">
        <w:r w:rsidR="00E124B6">
          <w:t xml:space="preserve">and bioRxiv preprint </w:t>
        </w:r>
      </w:ins>
      <w:r>
        <w:t xml:space="preserve">data in </w:t>
      </w:r>
      <w:ins w:id="626" w:author="Luke McGuinness" w:date="2021-02-26T16:05:00Z">
        <w:r w:rsidR="00E124B6">
          <w:t xml:space="preserve">R. </w:t>
        </w:r>
        <w:r w:rsidR="00E124B6">
          <w:rPr>
            <w:i/>
          </w:rPr>
          <w:t xml:space="preserve">Journal of Open Source </w:t>
        </w:r>
        <w:proofErr w:type="spellStart"/>
        <w:r w:rsidR="00E124B6">
          <w:rPr>
            <w:i/>
          </w:rPr>
          <w:t>Software</w:t>
        </w:r>
        <w:r>
          <w:t>r</w:t>
        </w:r>
        <w:proofErr w:type="spellEnd"/>
        <w:r>
          <w:t>.</w:t>
        </w:r>
      </w:ins>
      <w:r>
        <w:t xml:space="preserve"> 2020</w:t>
      </w:r>
      <w:ins w:id="627" w:author="Luke McGuinness" w:date="2021-02-26T16:05:00Z">
        <w:r w:rsidR="00E124B6">
          <w:t>;</w:t>
        </w:r>
        <w:r w:rsidR="00E124B6">
          <w:rPr>
            <w:b/>
          </w:rPr>
          <w:t>5</w:t>
        </w:r>
        <w:r w:rsidR="00E124B6">
          <w:t>:2651. doi:</w:t>
        </w:r>
        <w:r w:rsidR="000007FF">
          <w:fldChar w:fldCharType="begin"/>
        </w:r>
        <w:r w:rsidR="000007FF">
          <w:instrText xml:space="preserve"> HYPERLINK "https://doi.org/10.21105/joss.02651" \h </w:instrText>
        </w:r>
        <w:r w:rsidR="000007FF">
          <w:fldChar w:fldCharType="separate"/>
        </w:r>
        <w:r w:rsidR="00E124B6">
          <w:rPr>
            <w:rStyle w:val="Hyperlink"/>
          </w:rPr>
          <w:t>10.21105/joss.02651</w:t>
        </w:r>
        <w:r w:rsidR="000007FF">
          <w:rPr>
            <w:rStyle w:val="Hyperlink"/>
          </w:rPr>
          <w:fldChar w:fldCharType="end"/>
        </w:r>
        <w:r>
          <w:t>.</w:t>
        </w:r>
        <w:r w:rsidR="000007FF">
          <w:fldChar w:fldCharType="begin"/>
        </w:r>
        <w:r w:rsidR="000007FF">
          <w:instrText xml:space="preserve"> HYPERLINK "https://github.com/mcguinlu/medrxivr" \h </w:instrText>
        </w:r>
        <w:r w:rsidR="000007FF">
          <w:fldChar w:fldCharType="separate"/>
        </w:r>
        <w:r>
          <w:rPr>
            <w:rStyle w:val="Hyperlink"/>
          </w:rPr>
          <w:t>https://github.com/mcguinlu/medrxivr</w:t>
        </w:r>
        <w:r w:rsidR="000007FF">
          <w:rPr>
            <w:rStyle w:val="Hyperlink"/>
          </w:rPr>
          <w:fldChar w:fldCharType="end"/>
        </w:r>
      </w:ins>
    </w:p>
    <w:p w14:paraId="728B7360" w14:textId="789306C9" w:rsidR="00476DCC" w:rsidRDefault="00E124B6">
      <w:pPr>
        <w:pStyle w:val="Bibliography"/>
      </w:pPr>
      <w:bookmarkStart w:id="628" w:name="ref-rvest"/>
      <w:bookmarkEnd w:id="621"/>
      <w:ins w:id="629" w:author="Luke McGuinness" w:date="2021-02-26T16:05:00Z">
        <w:r>
          <w:lastRenderedPageBreak/>
          <w:t>18</w:t>
        </w:r>
        <w:r w:rsidR="00084C83">
          <w:t>28</w:t>
        </w:r>
      </w:ins>
      <w:r w:rsidR="00084C83">
        <w:t xml:space="preserve"> Wickham H. </w:t>
      </w:r>
      <w:proofErr w:type="spellStart"/>
      <w:r w:rsidR="00084C83">
        <w:rPr>
          <w:i/>
        </w:rPr>
        <w:t>Rvest</w:t>
      </w:r>
      <w:proofErr w:type="spellEnd"/>
      <w:r w:rsidR="00084C83">
        <w:rPr>
          <w:i/>
        </w:rPr>
        <w:t>: Easily harvest (scrape) web pages</w:t>
      </w:r>
      <w:r w:rsidR="00084C83">
        <w:t xml:space="preserve">. 2019. </w:t>
      </w:r>
      <w:hyperlink r:id="rId29">
        <w:r w:rsidR="00084C83">
          <w:rPr>
            <w:rStyle w:val="Hyperlink"/>
          </w:rPr>
          <w:t>https://CRAN.R-project.org/package=rvest</w:t>
        </w:r>
      </w:hyperlink>
    </w:p>
    <w:p w14:paraId="728B7361" w14:textId="3B783F96" w:rsidR="00476DCC" w:rsidRDefault="00E124B6">
      <w:pPr>
        <w:pStyle w:val="Bibliography"/>
      </w:pPr>
      <w:bookmarkStart w:id="630" w:name="ref-rcrossref"/>
      <w:bookmarkEnd w:id="628"/>
      <w:ins w:id="631" w:author="Luke McGuinness" w:date="2021-02-26T16:05:00Z">
        <w:r>
          <w:t>19</w:t>
        </w:r>
        <w:r w:rsidR="00084C83">
          <w:t>29</w:t>
        </w:r>
      </w:ins>
      <w:r w:rsidR="00084C83">
        <w:t xml:space="preserve"> Chamberlain S, Zhu H, Jahn N </w:t>
      </w:r>
      <w:r w:rsidR="00084C83">
        <w:rPr>
          <w:i/>
        </w:rPr>
        <w:t>et al.</w:t>
      </w:r>
      <w:r w:rsidR="00084C83">
        <w:t xml:space="preserve"> </w:t>
      </w:r>
      <w:proofErr w:type="spellStart"/>
      <w:r w:rsidR="00084C83">
        <w:rPr>
          <w:i/>
        </w:rPr>
        <w:t>Rcrossref</w:t>
      </w:r>
      <w:proofErr w:type="spellEnd"/>
      <w:r w:rsidR="00084C83">
        <w:rPr>
          <w:i/>
        </w:rPr>
        <w:t>: Client for various ’</w:t>
      </w:r>
      <w:proofErr w:type="spellStart"/>
      <w:r w:rsidR="00084C83">
        <w:rPr>
          <w:i/>
        </w:rPr>
        <w:t>crossref</w:t>
      </w:r>
      <w:proofErr w:type="spellEnd"/>
      <w:r w:rsidR="00084C83">
        <w:rPr>
          <w:i/>
        </w:rPr>
        <w:t>’ ’</w:t>
      </w:r>
      <w:proofErr w:type="spellStart"/>
      <w:r w:rsidR="00084C83">
        <w:rPr>
          <w:i/>
        </w:rPr>
        <w:t>apis</w:t>
      </w:r>
      <w:proofErr w:type="spellEnd"/>
      <w:r w:rsidR="00084C83">
        <w:rPr>
          <w:i/>
        </w:rPr>
        <w:t>’</w:t>
      </w:r>
      <w:r w:rsidR="00084C83">
        <w:t xml:space="preserve">. 2020. </w:t>
      </w:r>
      <w:hyperlink r:id="rId30">
        <w:r w:rsidR="00084C83">
          <w:rPr>
            <w:rStyle w:val="Hyperlink"/>
          </w:rPr>
          <w:t>https://CRAN.R-project.org/package=rcrossref</w:t>
        </w:r>
      </w:hyperlink>
    </w:p>
    <w:p w14:paraId="728B7362" w14:textId="0F2C2CFF" w:rsidR="00476DCC" w:rsidRDefault="00E124B6">
      <w:pPr>
        <w:pStyle w:val="Bibliography"/>
      </w:pPr>
      <w:bookmarkStart w:id="632" w:name="ref-base"/>
      <w:bookmarkEnd w:id="630"/>
      <w:ins w:id="633" w:author="Luke McGuinness" w:date="2021-02-26T16:05:00Z">
        <w:r>
          <w:t>20</w:t>
        </w:r>
        <w:r w:rsidR="00084C83">
          <w:t>30</w:t>
        </w:r>
      </w:ins>
      <w:r w:rsidR="00084C83">
        <w:t xml:space="preserve"> R Core Team. </w:t>
      </w:r>
      <w:r w:rsidR="00084C83">
        <w:rPr>
          <w:i/>
        </w:rPr>
        <w:t>R: A language and environment for statistical computing</w:t>
      </w:r>
      <w:r w:rsidR="00084C83">
        <w:t xml:space="preserve">. Vienna, Austria:: R Foundation for Statistical Computing 2019. </w:t>
      </w:r>
      <w:hyperlink r:id="rId31">
        <w:r w:rsidR="00084C83">
          <w:rPr>
            <w:rStyle w:val="Hyperlink"/>
          </w:rPr>
          <w:t>https://www.R-project.org/</w:t>
        </w:r>
      </w:hyperlink>
    </w:p>
    <w:p w14:paraId="728B7363" w14:textId="2CC6DB66" w:rsidR="00476DCC" w:rsidRDefault="00E124B6">
      <w:pPr>
        <w:pStyle w:val="Bibliography"/>
      </w:pPr>
      <w:bookmarkStart w:id="634" w:name="ref-devtools"/>
      <w:bookmarkEnd w:id="632"/>
      <w:ins w:id="635" w:author="Luke McGuinness" w:date="2021-02-26T16:05:00Z">
        <w:r>
          <w:t>21</w:t>
        </w:r>
        <w:r w:rsidR="00084C83">
          <w:t>31</w:t>
        </w:r>
      </w:ins>
      <w:r w:rsidR="00084C83">
        <w:t xml:space="preserve"> Wickham H, Hester J, Chang W. </w:t>
      </w:r>
      <w:proofErr w:type="spellStart"/>
      <w:r w:rsidR="00084C83">
        <w:rPr>
          <w:i/>
        </w:rPr>
        <w:t>Devtools</w:t>
      </w:r>
      <w:proofErr w:type="spellEnd"/>
      <w:r w:rsidR="00084C83">
        <w:rPr>
          <w:i/>
        </w:rPr>
        <w:t>: Tools to make developing r packages easier</w:t>
      </w:r>
      <w:r w:rsidR="00084C83">
        <w:t xml:space="preserve">. 2019. </w:t>
      </w:r>
      <w:hyperlink r:id="rId32">
        <w:r w:rsidR="00084C83">
          <w:rPr>
            <w:rStyle w:val="Hyperlink"/>
          </w:rPr>
          <w:t>https://CRAN.R-project.org/package=devtools</w:t>
        </w:r>
      </w:hyperlink>
    </w:p>
    <w:p w14:paraId="728B7364" w14:textId="63DBAAB3" w:rsidR="00476DCC" w:rsidRDefault="00E124B6">
      <w:pPr>
        <w:pStyle w:val="Bibliography"/>
      </w:pPr>
      <w:bookmarkStart w:id="636" w:name="ref-dplyr"/>
      <w:bookmarkEnd w:id="634"/>
      <w:ins w:id="637" w:author="Luke McGuinness" w:date="2021-02-26T16:05:00Z">
        <w:r>
          <w:t>22</w:t>
        </w:r>
        <w:r w:rsidR="00084C83">
          <w:t>32</w:t>
        </w:r>
      </w:ins>
      <w:r w:rsidR="00084C83">
        <w:t xml:space="preserve"> Wickham H, François R, Henry L </w:t>
      </w:r>
      <w:r w:rsidR="00084C83">
        <w:rPr>
          <w:i/>
        </w:rPr>
        <w:t>et al.</w:t>
      </w:r>
      <w:r w:rsidR="00084C83">
        <w:t xml:space="preserve"> </w:t>
      </w:r>
      <w:proofErr w:type="spellStart"/>
      <w:r w:rsidR="00084C83">
        <w:rPr>
          <w:i/>
        </w:rPr>
        <w:t>Dplyr</w:t>
      </w:r>
      <w:proofErr w:type="spellEnd"/>
      <w:r w:rsidR="00084C83">
        <w:rPr>
          <w:i/>
        </w:rPr>
        <w:t>: A grammar of data manipulation</w:t>
      </w:r>
      <w:r w:rsidR="00084C83">
        <w:t xml:space="preserve">. 2019. </w:t>
      </w:r>
      <w:hyperlink r:id="rId33">
        <w:r w:rsidR="00084C83">
          <w:rPr>
            <w:rStyle w:val="Hyperlink"/>
          </w:rPr>
          <w:t>https://CRAN.R-project.org/package=dplyr</w:t>
        </w:r>
      </w:hyperlink>
    </w:p>
    <w:p w14:paraId="728B7365" w14:textId="7D307C46" w:rsidR="00476DCC" w:rsidRDefault="00E124B6">
      <w:pPr>
        <w:pStyle w:val="Bibliography"/>
      </w:pPr>
      <w:bookmarkStart w:id="638" w:name="ref-flextable"/>
      <w:bookmarkEnd w:id="636"/>
      <w:ins w:id="639" w:author="Luke McGuinness" w:date="2021-02-26T16:05:00Z">
        <w:r>
          <w:t>23</w:t>
        </w:r>
        <w:r w:rsidR="00084C83">
          <w:t>33</w:t>
        </w:r>
      </w:ins>
      <w:r w:rsidR="00084C83">
        <w:t xml:space="preserve"> </w:t>
      </w:r>
      <w:proofErr w:type="spellStart"/>
      <w:r w:rsidR="00084C83">
        <w:t>Gohel</w:t>
      </w:r>
      <w:proofErr w:type="spellEnd"/>
      <w:r w:rsidR="00084C83">
        <w:t xml:space="preserve"> D. </w:t>
      </w:r>
      <w:proofErr w:type="spellStart"/>
      <w:r w:rsidR="00084C83">
        <w:rPr>
          <w:i/>
        </w:rPr>
        <w:t>Flextable</w:t>
      </w:r>
      <w:proofErr w:type="spellEnd"/>
      <w:r w:rsidR="00084C83">
        <w:rPr>
          <w:i/>
        </w:rPr>
        <w:t>: Functions for tabular reporting</w:t>
      </w:r>
      <w:r w:rsidR="00084C83">
        <w:t xml:space="preserve">. 2020. </w:t>
      </w:r>
      <w:hyperlink r:id="rId34">
        <w:r w:rsidR="00084C83">
          <w:rPr>
            <w:rStyle w:val="Hyperlink"/>
          </w:rPr>
          <w:t>https://CRAN.R-project.org/package=flextable</w:t>
        </w:r>
      </w:hyperlink>
    </w:p>
    <w:p w14:paraId="728B7366" w14:textId="481C952C" w:rsidR="00476DCC" w:rsidRDefault="00E124B6">
      <w:pPr>
        <w:pStyle w:val="Bibliography"/>
      </w:pPr>
      <w:bookmarkStart w:id="640" w:name="ref-ggplot2"/>
      <w:bookmarkEnd w:id="638"/>
      <w:ins w:id="641" w:author="Luke McGuinness" w:date="2021-02-26T16:05:00Z">
        <w:r>
          <w:t>24</w:t>
        </w:r>
        <w:r w:rsidR="00084C83">
          <w:t>34</w:t>
        </w:r>
      </w:ins>
      <w:r w:rsidR="00084C83">
        <w:t xml:space="preserve"> Wickham H. </w:t>
      </w:r>
      <w:r w:rsidR="00084C83">
        <w:rPr>
          <w:i/>
        </w:rPr>
        <w:t>Ggplot2: Elegant graphics for data analysis</w:t>
      </w:r>
      <w:r w:rsidR="00084C83">
        <w:t xml:space="preserve">. Springer-Verlag New York 2016. </w:t>
      </w:r>
      <w:hyperlink r:id="rId35">
        <w:r w:rsidR="00084C83">
          <w:rPr>
            <w:rStyle w:val="Hyperlink"/>
          </w:rPr>
          <w:t>https://ggplot2.tidyverse.org</w:t>
        </w:r>
      </w:hyperlink>
    </w:p>
    <w:p w14:paraId="728B7367" w14:textId="0B9389B0" w:rsidR="00476DCC" w:rsidRDefault="00E124B6">
      <w:pPr>
        <w:pStyle w:val="Bibliography"/>
      </w:pPr>
      <w:bookmarkStart w:id="642" w:name="ref-grateful"/>
      <w:bookmarkEnd w:id="640"/>
      <w:ins w:id="643" w:author="Luke McGuinness" w:date="2021-02-26T16:05:00Z">
        <w:r>
          <w:t>25</w:t>
        </w:r>
        <w:r w:rsidR="00084C83">
          <w:t>35</w:t>
        </w:r>
      </w:ins>
      <w:r w:rsidR="00084C83">
        <w:t xml:space="preserve"> Rodriguez-Sanchez F. </w:t>
      </w:r>
      <w:r w:rsidR="00084C83">
        <w:rPr>
          <w:i/>
        </w:rPr>
        <w:t>Grateful: Facilitate citation of r packages</w:t>
      </w:r>
      <w:r w:rsidR="00084C83">
        <w:t xml:space="preserve">. 2018. </w:t>
      </w:r>
      <w:hyperlink r:id="rId36">
        <w:r w:rsidR="00084C83">
          <w:rPr>
            <w:rStyle w:val="Hyperlink"/>
          </w:rPr>
          <w:t>https://github.com/Pakillo/grateful</w:t>
        </w:r>
      </w:hyperlink>
    </w:p>
    <w:p w14:paraId="728B7368" w14:textId="3615CA1A" w:rsidR="00476DCC" w:rsidRDefault="00E124B6">
      <w:pPr>
        <w:pStyle w:val="Bibliography"/>
      </w:pPr>
      <w:bookmarkStart w:id="644" w:name="ref-here"/>
      <w:bookmarkEnd w:id="642"/>
      <w:ins w:id="645" w:author="Luke McGuinness" w:date="2021-02-26T16:05:00Z">
        <w:r>
          <w:t>26</w:t>
        </w:r>
        <w:r w:rsidR="00084C83">
          <w:t>36</w:t>
        </w:r>
      </w:ins>
      <w:r w:rsidR="00084C83">
        <w:t xml:space="preserve"> Müller K. </w:t>
      </w:r>
      <w:r w:rsidR="00084C83">
        <w:rPr>
          <w:i/>
        </w:rPr>
        <w:t>Here: A simpler way to find your files</w:t>
      </w:r>
      <w:r w:rsidR="00084C83">
        <w:t xml:space="preserve">. 2017. </w:t>
      </w:r>
      <w:hyperlink r:id="rId37">
        <w:r w:rsidR="00084C83">
          <w:rPr>
            <w:rStyle w:val="Hyperlink"/>
          </w:rPr>
          <w:t>https://CRAN.R-project.org/package=here</w:t>
        </w:r>
      </w:hyperlink>
    </w:p>
    <w:p w14:paraId="728B7369" w14:textId="7CF724E1" w:rsidR="00476DCC" w:rsidRDefault="00E124B6">
      <w:pPr>
        <w:pStyle w:val="Bibliography"/>
      </w:pPr>
      <w:bookmarkStart w:id="646" w:name="ref-irr"/>
      <w:bookmarkEnd w:id="644"/>
      <w:ins w:id="647" w:author="Luke McGuinness" w:date="2021-02-26T16:05:00Z">
        <w:r>
          <w:t>27</w:t>
        </w:r>
        <w:r w:rsidR="00084C83">
          <w:t>37</w:t>
        </w:r>
      </w:ins>
      <w:r w:rsidR="00084C83">
        <w:t xml:space="preserve"> Gamer M, Lemon J, Fellows I </w:t>
      </w:r>
      <w:r w:rsidR="00084C83">
        <w:rPr>
          <w:i/>
        </w:rPr>
        <w:t>et al.</w:t>
      </w:r>
      <w:r w:rsidR="00084C83">
        <w:t xml:space="preserve"> </w:t>
      </w:r>
      <w:proofErr w:type="spellStart"/>
      <w:r w:rsidR="00084C83">
        <w:rPr>
          <w:i/>
        </w:rPr>
        <w:t>Irr</w:t>
      </w:r>
      <w:proofErr w:type="spellEnd"/>
      <w:r w:rsidR="00084C83">
        <w:rPr>
          <w:i/>
        </w:rPr>
        <w:t>: Various coefficients of interrater reliability and agreement</w:t>
      </w:r>
      <w:r w:rsidR="00084C83">
        <w:t xml:space="preserve">. 2019. </w:t>
      </w:r>
      <w:hyperlink r:id="rId38">
        <w:r w:rsidR="00084C83">
          <w:rPr>
            <w:rStyle w:val="Hyperlink"/>
          </w:rPr>
          <w:t>https://CRAN.R-project.org/package=irr</w:t>
        </w:r>
      </w:hyperlink>
    </w:p>
    <w:p w14:paraId="728B736A" w14:textId="304EB8FC" w:rsidR="00476DCC" w:rsidRDefault="00E124B6">
      <w:pPr>
        <w:pStyle w:val="Bibliography"/>
      </w:pPr>
      <w:bookmarkStart w:id="648" w:name="ref-officer"/>
      <w:bookmarkEnd w:id="646"/>
      <w:ins w:id="649" w:author="Luke McGuinness" w:date="2021-02-26T16:05:00Z">
        <w:r>
          <w:t>28</w:t>
        </w:r>
        <w:r w:rsidR="00084C83">
          <w:t>38</w:t>
        </w:r>
      </w:ins>
      <w:r w:rsidR="00084C83">
        <w:t xml:space="preserve"> </w:t>
      </w:r>
      <w:proofErr w:type="spellStart"/>
      <w:r w:rsidR="00084C83">
        <w:t>Gohel</w:t>
      </w:r>
      <w:proofErr w:type="spellEnd"/>
      <w:r w:rsidR="00084C83">
        <w:t xml:space="preserve"> D. </w:t>
      </w:r>
      <w:r w:rsidR="00084C83">
        <w:rPr>
          <w:i/>
        </w:rPr>
        <w:t xml:space="preserve">Officer: Manipulation of </w:t>
      </w:r>
      <w:proofErr w:type="spellStart"/>
      <w:r w:rsidR="00084C83">
        <w:rPr>
          <w:i/>
        </w:rPr>
        <w:t>microsoft</w:t>
      </w:r>
      <w:proofErr w:type="spellEnd"/>
      <w:r w:rsidR="00084C83">
        <w:rPr>
          <w:i/>
        </w:rPr>
        <w:t xml:space="preserve"> word and </w:t>
      </w:r>
      <w:proofErr w:type="spellStart"/>
      <w:r w:rsidR="00084C83">
        <w:rPr>
          <w:i/>
        </w:rPr>
        <w:t>powerpoint</w:t>
      </w:r>
      <w:proofErr w:type="spellEnd"/>
      <w:r w:rsidR="00084C83">
        <w:rPr>
          <w:i/>
        </w:rPr>
        <w:t xml:space="preserve"> documents</w:t>
      </w:r>
      <w:r w:rsidR="00084C83">
        <w:t xml:space="preserve">. 2020. </w:t>
      </w:r>
      <w:hyperlink r:id="rId39">
        <w:r w:rsidR="00084C83">
          <w:rPr>
            <w:rStyle w:val="Hyperlink"/>
          </w:rPr>
          <w:t>https://CRAN.R-project.org/package=officer</w:t>
        </w:r>
      </w:hyperlink>
    </w:p>
    <w:p w14:paraId="728B736B" w14:textId="571B6F17" w:rsidR="00476DCC" w:rsidRDefault="00E124B6">
      <w:pPr>
        <w:pStyle w:val="Bibliography"/>
      </w:pPr>
      <w:bookmarkStart w:id="650" w:name="ref-patchwork"/>
      <w:bookmarkEnd w:id="648"/>
      <w:ins w:id="651" w:author="Luke McGuinness" w:date="2021-02-26T16:05:00Z">
        <w:r>
          <w:t>29</w:t>
        </w:r>
        <w:r w:rsidR="00084C83">
          <w:t>39</w:t>
        </w:r>
      </w:ins>
      <w:r w:rsidR="00084C83">
        <w:t xml:space="preserve"> Pedersen TL. </w:t>
      </w:r>
      <w:r w:rsidR="00084C83">
        <w:rPr>
          <w:i/>
        </w:rPr>
        <w:t>Patchwork: The composer of plots</w:t>
      </w:r>
      <w:r w:rsidR="00084C83">
        <w:t xml:space="preserve">. 2019. </w:t>
      </w:r>
      <w:hyperlink r:id="rId40">
        <w:r w:rsidR="00084C83">
          <w:rPr>
            <w:rStyle w:val="Hyperlink"/>
          </w:rPr>
          <w:t>https://CRAN.R-project.org/package=patchwork</w:t>
        </w:r>
      </w:hyperlink>
    </w:p>
    <w:p w14:paraId="728B736C" w14:textId="5281B380" w:rsidR="00476DCC" w:rsidRDefault="00E124B6">
      <w:pPr>
        <w:pStyle w:val="Bibliography"/>
      </w:pPr>
      <w:bookmarkStart w:id="652" w:name="ref-RColorBrewer"/>
      <w:bookmarkEnd w:id="650"/>
      <w:ins w:id="653" w:author="Luke McGuinness" w:date="2021-02-26T16:05:00Z">
        <w:r>
          <w:t>30</w:t>
        </w:r>
        <w:r w:rsidR="00084C83">
          <w:t>40</w:t>
        </w:r>
      </w:ins>
      <w:r w:rsidR="00084C83">
        <w:t xml:space="preserve"> Neuwirth E. </w:t>
      </w:r>
      <w:proofErr w:type="spellStart"/>
      <w:r w:rsidR="00084C83">
        <w:rPr>
          <w:i/>
        </w:rPr>
        <w:t>RColorBrewer</w:t>
      </w:r>
      <w:proofErr w:type="spellEnd"/>
      <w:r w:rsidR="00084C83">
        <w:rPr>
          <w:i/>
        </w:rPr>
        <w:t xml:space="preserve">: </w:t>
      </w:r>
      <w:proofErr w:type="spellStart"/>
      <w:r w:rsidR="00084C83">
        <w:rPr>
          <w:i/>
        </w:rPr>
        <w:t>ColorBrewer</w:t>
      </w:r>
      <w:proofErr w:type="spellEnd"/>
      <w:r w:rsidR="00084C83">
        <w:rPr>
          <w:i/>
        </w:rPr>
        <w:t xml:space="preserve"> palettes</w:t>
      </w:r>
      <w:r w:rsidR="00084C83">
        <w:t xml:space="preserve">. 2014. </w:t>
      </w:r>
      <w:hyperlink r:id="rId41">
        <w:r w:rsidR="00084C83">
          <w:rPr>
            <w:rStyle w:val="Hyperlink"/>
          </w:rPr>
          <w:t>https://CRAN.R-project.org/package=RColorBrewer</w:t>
        </w:r>
      </w:hyperlink>
    </w:p>
    <w:p w14:paraId="728B736D" w14:textId="54D00FCA" w:rsidR="00476DCC" w:rsidRDefault="00E124B6">
      <w:pPr>
        <w:pStyle w:val="Bibliography"/>
      </w:pPr>
      <w:bookmarkStart w:id="654" w:name="ref-rio"/>
      <w:bookmarkEnd w:id="652"/>
      <w:ins w:id="655" w:author="Luke McGuinness" w:date="2021-02-26T16:05:00Z">
        <w:r>
          <w:t>31</w:t>
        </w:r>
        <w:r w:rsidR="00084C83">
          <w:t>41</w:t>
        </w:r>
      </w:ins>
      <w:r w:rsidR="00084C83">
        <w:t xml:space="preserve"> Chan C-h, Chan GC, Leeper TJ </w:t>
      </w:r>
      <w:r w:rsidR="00084C83">
        <w:rPr>
          <w:i/>
        </w:rPr>
        <w:t>et al.</w:t>
      </w:r>
      <w:r w:rsidR="00084C83">
        <w:t xml:space="preserve"> </w:t>
      </w:r>
      <w:r w:rsidR="00084C83">
        <w:rPr>
          <w:i/>
        </w:rPr>
        <w:t xml:space="preserve">Rio: A swiss-army knife for data file </w:t>
      </w:r>
      <w:proofErr w:type="spellStart"/>
      <w:r w:rsidR="00084C83">
        <w:rPr>
          <w:i/>
        </w:rPr>
        <w:t>i</w:t>
      </w:r>
      <w:proofErr w:type="spellEnd"/>
      <w:r w:rsidR="00084C83">
        <w:rPr>
          <w:i/>
        </w:rPr>
        <w:t>/o</w:t>
      </w:r>
      <w:r w:rsidR="00084C83">
        <w:t xml:space="preserve">. 2018. </w:t>
      </w:r>
    </w:p>
    <w:p w14:paraId="728B736E" w14:textId="4CFA8D80" w:rsidR="00476DCC" w:rsidRDefault="00E124B6">
      <w:pPr>
        <w:pStyle w:val="Bibliography"/>
      </w:pPr>
      <w:bookmarkStart w:id="656" w:name="ref-stringr"/>
      <w:bookmarkEnd w:id="654"/>
      <w:ins w:id="657" w:author="Luke McGuinness" w:date="2021-02-26T16:05:00Z">
        <w:r>
          <w:t>32</w:t>
        </w:r>
        <w:r w:rsidR="00084C83">
          <w:t>42</w:t>
        </w:r>
      </w:ins>
      <w:r w:rsidR="00084C83">
        <w:t xml:space="preserve"> Wickham H. </w:t>
      </w:r>
      <w:proofErr w:type="spellStart"/>
      <w:r w:rsidR="00084C83">
        <w:rPr>
          <w:i/>
        </w:rPr>
        <w:t>Stringr</w:t>
      </w:r>
      <w:proofErr w:type="spellEnd"/>
      <w:r w:rsidR="00084C83">
        <w:rPr>
          <w:i/>
        </w:rPr>
        <w:t>: Simple, consistent wrappers for common string operations</w:t>
      </w:r>
      <w:r w:rsidR="00084C83">
        <w:t xml:space="preserve">. 2019. </w:t>
      </w:r>
      <w:hyperlink r:id="rId42">
        <w:r w:rsidR="00084C83">
          <w:rPr>
            <w:rStyle w:val="Hyperlink"/>
          </w:rPr>
          <w:t>https://CRAN.R-project.org/package=stringr</w:t>
        </w:r>
      </w:hyperlink>
    </w:p>
    <w:p w14:paraId="728B736F" w14:textId="43134E87" w:rsidR="00476DCC" w:rsidRDefault="00E124B6">
      <w:pPr>
        <w:pStyle w:val="Bibliography"/>
      </w:pPr>
      <w:bookmarkStart w:id="658" w:name="ref-tibble"/>
      <w:bookmarkEnd w:id="656"/>
      <w:ins w:id="659" w:author="Luke McGuinness" w:date="2021-02-26T16:05:00Z">
        <w:r>
          <w:t>33</w:t>
        </w:r>
        <w:r w:rsidR="00084C83">
          <w:t>43</w:t>
        </w:r>
      </w:ins>
      <w:r w:rsidR="00084C83">
        <w:t xml:space="preserve"> Müller K, Wickham H. </w:t>
      </w:r>
      <w:r w:rsidR="00084C83">
        <w:rPr>
          <w:i/>
        </w:rPr>
        <w:t>Tibble: Simple data frames</w:t>
      </w:r>
      <w:r w:rsidR="00084C83">
        <w:t xml:space="preserve">. 2019. </w:t>
      </w:r>
      <w:hyperlink r:id="rId43">
        <w:r w:rsidR="00084C83">
          <w:rPr>
            <w:rStyle w:val="Hyperlink"/>
          </w:rPr>
          <w:t>https://CRAN.R-project.org/package=tibble</w:t>
        </w:r>
      </w:hyperlink>
    </w:p>
    <w:p w14:paraId="7A81E1F0" w14:textId="77777777" w:rsidR="00476DCC" w:rsidRDefault="00E124B6">
      <w:pPr>
        <w:pStyle w:val="Bibliography"/>
        <w:rPr>
          <w:moveFrom w:id="660" w:author="Luke McGuinness" w:date="2021-02-26T16:05:00Z"/>
        </w:rPr>
      </w:pPr>
      <w:ins w:id="661" w:author="Luke McGuinness" w:date="2021-02-26T16:05:00Z">
        <w:r>
          <w:t xml:space="preserve">34 </w:t>
        </w:r>
      </w:ins>
      <w:moveFromRangeStart w:id="662" w:author="Luke McGuinness" w:date="2021-02-26T16:05:00Z" w:name="move65247931"/>
      <w:moveFrom w:id="663" w:author="Luke McGuinness" w:date="2021-02-26T16:05:00Z">
        <w:r w:rsidR="00084C83">
          <w:t xml:space="preserve">Wilkinson MD, Dumontier M, Aalbersberg IJ </w:t>
        </w:r>
        <w:r w:rsidR="00084C83">
          <w:rPr>
            <w:i/>
          </w:rPr>
          <w:t>et al.</w:t>
        </w:r>
        <w:r w:rsidR="00084C83">
          <w:t xml:space="preserve"> The FAIR Guiding Principles for scientific data management and stewardship. </w:t>
        </w:r>
        <w:r w:rsidR="00084C83">
          <w:rPr>
            <w:i/>
          </w:rPr>
          <w:t>Scientific Data</w:t>
        </w:r>
        <w:r w:rsidR="00084C83">
          <w:t xml:space="preserve"> 2016;</w:t>
        </w:r>
        <w:r w:rsidR="00084C83">
          <w:rPr>
            <w:b/>
          </w:rPr>
          <w:t>3</w:t>
        </w:r>
        <w:r w:rsidR="00084C83">
          <w:t>:160018. doi:</w:t>
        </w:r>
        <w:r w:rsidR="000007FF">
          <w:fldChar w:fldCharType="begin"/>
        </w:r>
        <w:r w:rsidR="000007FF">
          <w:instrText xml:space="preserve"> HYPERLINK "https://doi.org/10.1038/sdata</w:instrText>
        </w:r>
        <w:r w:rsidR="000007FF">
          <w:instrText xml:space="preserve">.2016.18" \h </w:instrText>
        </w:r>
        <w:r w:rsidR="000007FF">
          <w:fldChar w:fldCharType="separate"/>
        </w:r>
        <w:r w:rsidR="00084C83">
          <w:rPr>
            <w:rStyle w:val="Hyperlink"/>
          </w:rPr>
          <w:t>10.1038/sdata.2016.18</w:t>
        </w:r>
        <w:r w:rsidR="000007FF">
          <w:rPr>
            <w:rStyle w:val="Hyperlink"/>
          </w:rPr>
          <w:fldChar w:fldCharType="end"/>
        </w:r>
      </w:moveFrom>
    </w:p>
    <w:moveFromRangeEnd w:id="662"/>
    <w:p w14:paraId="609B5614" w14:textId="77777777" w:rsidR="00476DCC" w:rsidRDefault="00E124B6">
      <w:pPr>
        <w:pStyle w:val="Bibliography"/>
        <w:rPr>
          <w:moveFrom w:id="664" w:author="Luke McGuinness" w:date="2021-02-26T16:05:00Z"/>
        </w:rPr>
      </w:pPr>
      <w:ins w:id="665" w:author="Luke McGuinness" w:date="2021-02-26T16:05:00Z">
        <w:r>
          <w:lastRenderedPageBreak/>
          <w:t>35</w:t>
        </w:r>
      </w:ins>
      <w:moveFromRangeStart w:id="666" w:author="Luke McGuinness" w:date="2021-02-26T16:05:00Z" w:name="move65247932"/>
      <w:moveFrom w:id="667" w:author="Luke McGuinness" w:date="2021-02-26T16:05:00Z">
        <w:r w:rsidR="00084C83">
          <w:t xml:space="preserve"> Ehrlich OG, Testaverde J, Heller C </w:t>
        </w:r>
        <w:r w:rsidR="00084C83">
          <w:rPr>
            <w:i/>
          </w:rPr>
          <w:t>et al.</w:t>
        </w:r>
        <w:r w:rsidR="00084C83">
          <w:t xml:space="preserve"> Crohns disease and ulcerative colitis patient perspectives on clinical trials and participation. </w:t>
        </w:r>
        <w:r w:rsidR="00084C83">
          <w:rPr>
            <w:i/>
          </w:rPr>
          <w:t>medRxiv</w:t>
        </w:r>
        <w:r w:rsidR="00084C83">
          <w:t xml:space="preserve"> 2019;19000273. doi:</w:t>
        </w:r>
        <w:r w:rsidR="000007FF">
          <w:fldChar w:fldCharType="begin"/>
        </w:r>
        <w:r w:rsidR="000007FF">
          <w:instrText xml:space="preserve"> HYPERLINK "https://doi.org/10.1101/19000273" \h </w:instrText>
        </w:r>
        <w:r w:rsidR="000007FF">
          <w:fldChar w:fldCharType="separate"/>
        </w:r>
        <w:r w:rsidR="00084C83">
          <w:rPr>
            <w:rStyle w:val="Hyperlink"/>
          </w:rPr>
          <w:t>10.1101/19000273</w:t>
        </w:r>
        <w:r w:rsidR="000007FF">
          <w:rPr>
            <w:rStyle w:val="Hyperlink"/>
          </w:rPr>
          <w:fldChar w:fldCharType="end"/>
        </w:r>
      </w:moveFrom>
    </w:p>
    <w:moveFromRangeEnd w:id="666"/>
    <w:p w14:paraId="5C65408E" w14:textId="77777777" w:rsidR="00476DCC" w:rsidRDefault="00E124B6">
      <w:pPr>
        <w:pStyle w:val="Bibliography"/>
        <w:rPr>
          <w:moveFrom w:id="668" w:author="Luke McGuinness" w:date="2021-02-26T16:05:00Z"/>
        </w:rPr>
      </w:pPr>
      <w:ins w:id="669" w:author="Luke McGuinness" w:date="2021-02-26T16:05:00Z">
        <w:r>
          <w:t>36</w:t>
        </w:r>
      </w:ins>
      <w:moveFromRangeStart w:id="670" w:author="Luke McGuinness" w:date="2021-02-26T16:05:00Z" w:name="move65247933"/>
      <w:moveFrom w:id="671" w:author="Luke McGuinness" w:date="2021-02-26T16:05:00Z">
        <w:r w:rsidR="00084C83">
          <w:t xml:space="preserve"> Septiandri AA, Aditiawarman A, Tjiong R </w:t>
        </w:r>
        <w:r w:rsidR="00084C83">
          <w:rPr>
            <w:i/>
          </w:rPr>
          <w:t>et al.</w:t>
        </w:r>
        <w:r w:rsidR="00084C83">
          <w:t xml:space="preserve"> Cost-Sensitive Machine Learning Classification for Mass Tuberculosis Screening. </w:t>
        </w:r>
        <w:r w:rsidR="00084C83">
          <w:rPr>
            <w:i/>
          </w:rPr>
          <w:t>medRxiv</w:t>
        </w:r>
        <w:r w:rsidR="00084C83">
          <w:t xml:space="preserve"> 2019;19000190. doi:</w:t>
        </w:r>
        <w:r w:rsidR="000007FF">
          <w:fldChar w:fldCharType="begin"/>
        </w:r>
        <w:r w:rsidR="000007FF">
          <w:instrText xml:space="preserve"> HYPERLINK "https://doi.org/10.1101/19000190" \h </w:instrText>
        </w:r>
        <w:r w:rsidR="000007FF">
          <w:fldChar w:fldCharType="separate"/>
        </w:r>
        <w:r w:rsidR="00084C83">
          <w:rPr>
            <w:rStyle w:val="Hyperlink"/>
          </w:rPr>
          <w:t>10.1101/19000190</w:t>
        </w:r>
        <w:r w:rsidR="000007FF">
          <w:rPr>
            <w:rStyle w:val="Hyperlink"/>
          </w:rPr>
          <w:fldChar w:fldCharType="end"/>
        </w:r>
      </w:moveFrom>
    </w:p>
    <w:moveFromRangeEnd w:id="670"/>
    <w:p w14:paraId="5D90FDFA" w14:textId="77777777" w:rsidR="00476DCC" w:rsidRDefault="00E124B6">
      <w:pPr>
        <w:pStyle w:val="Bibliography"/>
        <w:rPr>
          <w:moveFrom w:id="672" w:author="Luke McGuinness" w:date="2021-02-26T16:05:00Z"/>
        </w:rPr>
      </w:pPr>
      <w:ins w:id="673" w:author="Luke McGuinness" w:date="2021-02-26T16:05:00Z">
        <w:r>
          <w:t>37</w:t>
        </w:r>
      </w:ins>
      <w:moveFromRangeStart w:id="674" w:author="Luke McGuinness" w:date="2021-02-26T16:05:00Z" w:name="move65247934"/>
      <w:moveFrom w:id="675" w:author="Luke McGuinness" w:date="2021-02-26T16:05:00Z">
        <w:r w:rsidR="00084C83">
          <w:t xml:space="preserve"> Solis JCA, Storvoll I, Vanbelle S </w:t>
        </w:r>
        <w:r w:rsidR="00084C83">
          <w:rPr>
            <w:i/>
          </w:rPr>
          <w:t>et al.</w:t>
        </w:r>
        <w:r w:rsidR="00084C83">
          <w:t xml:space="preserve"> Impact of spectrograms on the classification of wheezes and crackles in an educational setting. An interrater study. </w:t>
        </w:r>
        <w:r w:rsidR="00084C83">
          <w:rPr>
            <w:i/>
          </w:rPr>
          <w:t>medRxiv</w:t>
        </w:r>
        <w:r w:rsidR="00084C83">
          <w:t xml:space="preserve"> 2019;19005504. doi:</w:t>
        </w:r>
        <w:r w:rsidR="000007FF">
          <w:fldChar w:fldCharType="begin"/>
        </w:r>
        <w:r w:rsidR="000007FF">
          <w:instrText xml:space="preserve"> HYPERLINK "https://doi.org/10.1101/19005504" \h </w:instrText>
        </w:r>
        <w:r w:rsidR="000007FF">
          <w:fldChar w:fldCharType="separate"/>
        </w:r>
        <w:r w:rsidR="00084C83">
          <w:rPr>
            <w:rStyle w:val="Hyperlink"/>
          </w:rPr>
          <w:t>10.1101/19005504</w:t>
        </w:r>
        <w:r w:rsidR="000007FF">
          <w:rPr>
            <w:rStyle w:val="Hyperlink"/>
          </w:rPr>
          <w:fldChar w:fldCharType="end"/>
        </w:r>
      </w:moveFrom>
    </w:p>
    <w:moveFromRangeEnd w:id="674"/>
    <w:p w14:paraId="010B0F67" w14:textId="77777777" w:rsidR="00476DCC" w:rsidRDefault="00E124B6">
      <w:pPr>
        <w:pStyle w:val="Bibliography"/>
        <w:rPr>
          <w:moveFrom w:id="676" w:author="Luke McGuinness" w:date="2021-02-26T16:05:00Z"/>
        </w:rPr>
      </w:pPr>
      <w:ins w:id="677" w:author="Luke McGuinness" w:date="2021-02-26T16:05:00Z">
        <w:r>
          <w:t>38</w:t>
        </w:r>
      </w:ins>
      <w:moveFromRangeStart w:id="678" w:author="Luke McGuinness" w:date="2021-02-26T16:05:00Z" w:name="move65247935"/>
      <w:moveFrom w:id="679" w:author="Luke McGuinness" w:date="2021-02-26T16:05:00Z">
        <w:r w:rsidR="00084C83">
          <w:t xml:space="preserve"> Ebbeling CB, Bielak L, Lakin PR </w:t>
        </w:r>
        <w:r w:rsidR="00084C83">
          <w:rPr>
            <w:i/>
          </w:rPr>
          <w:t>et al.</w:t>
        </w:r>
        <w:r w:rsidR="00084C83">
          <w:t xml:space="preserve"> Higher energy requirement during weight-loss maintenance on a low- versus high-carbohydrate diet: Secondary analyses from a randomized controlled feeding study. </w:t>
        </w:r>
        <w:r w:rsidR="00084C83">
          <w:rPr>
            <w:i/>
          </w:rPr>
          <w:t>medRxiv</w:t>
        </w:r>
        <w:r w:rsidR="00084C83">
          <w:t xml:space="preserve"> Published Online First: July 2019. doi:</w:t>
        </w:r>
        <w:r w:rsidR="000007FF">
          <w:fldChar w:fldCharType="begin"/>
        </w:r>
        <w:r w:rsidR="000007FF">
          <w:instrText xml:space="preserve"> HYPERLINK "htt</w:instrText>
        </w:r>
        <w:r w:rsidR="000007FF">
          <w:instrText xml:space="preserve">ps://doi.org/10.1101/19001248" \h </w:instrText>
        </w:r>
        <w:r w:rsidR="000007FF">
          <w:fldChar w:fldCharType="separate"/>
        </w:r>
        <w:r w:rsidR="00084C83">
          <w:rPr>
            <w:rStyle w:val="Hyperlink"/>
          </w:rPr>
          <w:t>10.1101/19001248</w:t>
        </w:r>
        <w:r w:rsidR="000007FF">
          <w:rPr>
            <w:rStyle w:val="Hyperlink"/>
          </w:rPr>
          <w:fldChar w:fldCharType="end"/>
        </w:r>
      </w:moveFrom>
    </w:p>
    <w:moveFromRangeEnd w:id="678"/>
    <w:p w14:paraId="68E9CC43" w14:textId="77777777" w:rsidR="00476DCC" w:rsidRDefault="00E124B6">
      <w:pPr>
        <w:pStyle w:val="Bibliography"/>
        <w:rPr>
          <w:moveFrom w:id="680" w:author="Luke McGuinness" w:date="2021-02-26T16:05:00Z"/>
        </w:rPr>
      </w:pPr>
      <w:ins w:id="681" w:author="Luke McGuinness" w:date="2021-02-26T16:05:00Z">
        <w:r>
          <w:t>39</w:t>
        </w:r>
      </w:ins>
      <w:moveFromRangeStart w:id="682" w:author="Luke McGuinness" w:date="2021-02-26T16:05:00Z" w:name="move65247936"/>
      <w:moveFrom w:id="683" w:author="Luke McGuinness" w:date="2021-02-26T16:05:00Z">
        <w:r w:rsidR="00084C83">
          <w:t xml:space="preserve"> Barry A, Bradley J, Stone W </w:t>
        </w:r>
        <w:r w:rsidR="00084C83">
          <w:rPr>
            <w:i/>
          </w:rPr>
          <w:t>et al.</w:t>
        </w:r>
        <w:r w:rsidR="00084C83">
          <w:t xml:space="preserve"> Increased gametocyte production and mosquito infectivity in chronic versus incident Plasmodium falciparum infections. </w:t>
        </w:r>
        <w:r w:rsidR="00084C83">
          <w:rPr>
            <w:i/>
          </w:rPr>
          <w:t>medRxiv</w:t>
        </w:r>
        <w:r w:rsidR="00084C83">
          <w:t xml:space="preserve"> 2020;2020.04.08.20057927. doi:</w:t>
        </w:r>
        <w:r w:rsidR="000007FF">
          <w:fldChar w:fldCharType="begin"/>
        </w:r>
        <w:r w:rsidR="000007FF">
          <w:instrText xml:space="preserve"> HYPERLINK "https://doi.org/10.1101/2020.04.08.20057927" \h </w:instrText>
        </w:r>
        <w:r w:rsidR="000007FF">
          <w:fldChar w:fldCharType="separate"/>
        </w:r>
        <w:r w:rsidR="00084C83">
          <w:rPr>
            <w:rStyle w:val="Hyperlink"/>
          </w:rPr>
          <w:t>10.1101/2020.04.08.20057927</w:t>
        </w:r>
        <w:r w:rsidR="000007FF">
          <w:rPr>
            <w:rStyle w:val="Hyperlink"/>
          </w:rPr>
          <w:fldChar w:fldCharType="end"/>
        </w:r>
      </w:moveFrom>
    </w:p>
    <w:moveFromRangeEnd w:id="682"/>
    <w:p w14:paraId="2EA7670E" w14:textId="77777777" w:rsidR="00476DCC" w:rsidRDefault="00E124B6">
      <w:pPr>
        <w:pStyle w:val="Bibliography"/>
        <w:rPr>
          <w:moveFrom w:id="684" w:author="Luke McGuinness" w:date="2021-02-26T16:05:00Z"/>
        </w:rPr>
      </w:pPr>
      <w:ins w:id="685" w:author="Luke McGuinness" w:date="2021-02-26T16:05:00Z">
        <w:r>
          <w:t>40</w:t>
        </w:r>
      </w:ins>
      <w:moveFromRangeStart w:id="686" w:author="Luke McGuinness" w:date="2021-02-26T16:05:00Z" w:name="move65247937"/>
      <w:moveFrom w:id="687" w:author="Luke McGuinness" w:date="2021-02-26T16:05:00Z">
        <w:r w:rsidR="00084C83">
          <w:t xml:space="preserve"> Malpas CB, Ali Manouchehrinia A, Sharmin S </w:t>
        </w:r>
        <w:r w:rsidR="00084C83">
          <w:rPr>
            <w:i/>
          </w:rPr>
          <w:t>et al.</w:t>
        </w:r>
        <w:r w:rsidR="00084C83">
          <w:t xml:space="preserve"> Early clinical markers of aggressive multiple sclerosis. </w:t>
        </w:r>
        <w:r w:rsidR="00084C83">
          <w:rPr>
            <w:i/>
          </w:rPr>
          <w:t>medRxiv</w:t>
        </w:r>
        <w:r w:rsidR="00084C83">
          <w:t xml:space="preserve"> Published Online First: July 2019. doi:</w:t>
        </w:r>
        <w:r w:rsidR="000007FF">
          <w:fldChar w:fldCharType="begin"/>
        </w:r>
        <w:r w:rsidR="000007FF">
          <w:instrText xml:space="preserve"> HYPERLINK "https://doi.org/10.1101/19002063" \h </w:instrText>
        </w:r>
        <w:r w:rsidR="000007FF">
          <w:fldChar w:fldCharType="separate"/>
        </w:r>
        <w:r w:rsidR="00084C83">
          <w:rPr>
            <w:rStyle w:val="Hyperlink"/>
          </w:rPr>
          <w:t>10.1101/19002063</w:t>
        </w:r>
        <w:r w:rsidR="000007FF">
          <w:rPr>
            <w:rStyle w:val="Hyperlink"/>
          </w:rPr>
          <w:fldChar w:fldCharType="end"/>
        </w:r>
      </w:moveFrom>
    </w:p>
    <w:moveFromRangeEnd w:id="686"/>
    <w:p w14:paraId="483C97A6" w14:textId="77777777" w:rsidR="00476DCC" w:rsidRDefault="00E124B6">
      <w:pPr>
        <w:pStyle w:val="Bibliography"/>
        <w:rPr>
          <w:moveFrom w:id="688" w:author="Luke McGuinness" w:date="2021-02-26T16:05:00Z"/>
        </w:rPr>
      </w:pPr>
      <w:ins w:id="689" w:author="Luke McGuinness" w:date="2021-02-26T16:05:00Z">
        <w:r>
          <w:t>41</w:t>
        </w:r>
      </w:ins>
      <w:moveFromRangeStart w:id="690" w:author="Luke McGuinness" w:date="2021-02-26T16:05:00Z" w:name="move65247938"/>
      <w:moveFrom w:id="691" w:author="Luke McGuinness" w:date="2021-02-26T16:05:00Z">
        <w:r w:rsidR="00084C83">
          <w:t xml:space="preserve"> Knuppel A, Papier K, Fensom GK </w:t>
        </w:r>
        <w:r w:rsidR="00084C83">
          <w:rPr>
            <w:i/>
          </w:rPr>
          <w:t>et al.</w:t>
        </w:r>
        <w:r w:rsidR="00084C83">
          <w:t xml:space="preserve"> Meat intake and cancer risk: Prospective analyses in UK Biobank. </w:t>
        </w:r>
        <w:r w:rsidR="00084C83">
          <w:rPr>
            <w:i/>
          </w:rPr>
          <w:t>medRxiv</w:t>
        </w:r>
        <w:r w:rsidR="00084C83">
          <w:t xml:space="preserve"> 2019;19003822. doi:</w:t>
        </w:r>
        <w:r w:rsidR="000007FF">
          <w:fldChar w:fldCharType="begin"/>
        </w:r>
        <w:r w:rsidR="000007FF">
          <w:instrText xml:space="preserve"> HYPERLINK "https://doi.org/1</w:instrText>
        </w:r>
        <w:r w:rsidR="000007FF">
          <w:instrText xml:space="preserve">0.1101/19003822" \h </w:instrText>
        </w:r>
        <w:r w:rsidR="000007FF">
          <w:fldChar w:fldCharType="separate"/>
        </w:r>
        <w:r w:rsidR="00084C83">
          <w:rPr>
            <w:rStyle w:val="Hyperlink"/>
          </w:rPr>
          <w:t>10.1101/19003822</w:t>
        </w:r>
        <w:r w:rsidR="000007FF">
          <w:rPr>
            <w:rStyle w:val="Hyperlink"/>
          </w:rPr>
          <w:fldChar w:fldCharType="end"/>
        </w:r>
      </w:moveFrom>
    </w:p>
    <w:moveFromRangeEnd w:id="690"/>
    <w:p w14:paraId="3447D064" w14:textId="77777777" w:rsidR="00476DCC" w:rsidRDefault="00E124B6">
      <w:pPr>
        <w:pStyle w:val="Bibliography"/>
        <w:rPr>
          <w:moveFrom w:id="692" w:author="Luke McGuinness" w:date="2021-02-26T16:05:00Z"/>
        </w:rPr>
      </w:pPr>
      <w:ins w:id="693" w:author="Luke McGuinness" w:date="2021-02-26T16:05:00Z">
        <w:r>
          <w:t>42</w:t>
        </w:r>
      </w:ins>
      <w:moveFromRangeStart w:id="694" w:author="Luke McGuinness" w:date="2021-02-26T16:05:00Z" w:name="move65247939"/>
      <w:moveFrom w:id="695" w:author="Luke McGuinness" w:date="2021-02-26T16:05:00Z">
        <w:r w:rsidR="00084C83">
          <w:t xml:space="preserve"> Thompson ER, Bates L, Ibrahim IK </w:t>
        </w:r>
        <w:r w:rsidR="00084C83">
          <w:rPr>
            <w:i/>
          </w:rPr>
          <w:t>et al.</w:t>
        </w:r>
        <w:r w:rsidR="00084C83">
          <w:t xml:space="preserve"> Novel delivery of cellular therapy to reduce ischaemia reperfusion injury in kidney transplantation. </w:t>
        </w:r>
        <w:r w:rsidR="00084C83">
          <w:rPr>
            <w:i/>
          </w:rPr>
          <w:t>medRxiv</w:t>
        </w:r>
        <w:r w:rsidR="00084C83">
          <w:t xml:space="preserve"> 2019;19005546. doi:</w:t>
        </w:r>
        <w:r w:rsidR="000007FF">
          <w:fldChar w:fldCharType="begin"/>
        </w:r>
        <w:r w:rsidR="000007FF">
          <w:instrText xml:space="preserve"> HYPERLINK "https://doi.org/10.1101/19005546"</w:instrText>
        </w:r>
        <w:r w:rsidR="000007FF">
          <w:instrText xml:space="preserve"> \h </w:instrText>
        </w:r>
        <w:r w:rsidR="000007FF">
          <w:fldChar w:fldCharType="separate"/>
        </w:r>
        <w:r w:rsidR="00084C83">
          <w:rPr>
            <w:rStyle w:val="Hyperlink"/>
          </w:rPr>
          <w:t>10.1101/19005546</w:t>
        </w:r>
        <w:r w:rsidR="000007FF">
          <w:rPr>
            <w:rStyle w:val="Hyperlink"/>
          </w:rPr>
          <w:fldChar w:fldCharType="end"/>
        </w:r>
      </w:moveFrom>
    </w:p>
    <w:moveFromRangeEnd w:id="694"/>
    <w:p w14:paraId="1C3368ED" w14:textId="77777777" w:rsidR="00476DCC" w:rsidRDefault="00E124B6">
      <w:pPr>
        <w:pStyle w:val="Bibliography"/>
        <w:rPr>
          <w:moveFrom w:id="696" w:author="Luke McGuinness" w:date="2021-02-26T16:05:00Z"/>
        </w:rPr>
      </w:pPr>
      <w:ins w:id="697" w:author="Luke McGuinness" w:date="2021-02-26T16:05:00Z">
        <w:r>
          <w:t>43</w:t>
        </w:r>
      </w:ins>
      <w:moveFromRangeStart w:id="698" w:author="Luke McGuinness" w:date="2021-02-26T16:05:00Z" w:name="move65247940"/>
      <w:moveFrom w:id="699" w:author="Luke McGuinness" w:date="2021-02-26T16:05:00Z">
        <w:r w:rsidR="00084C83">
          <w:t xml:space="preserve"> Moriarty F, Ebell MH. A comparison of contemporary versus older studies of aspirin for primary prevention. </w:t>
        </w:r>
        <w:r w:rsidR="00084C83">
          <w:rPr>
            <w:i/>
          </w:rPr>
          <w:t>medRxiv</w:t>
        </w:r>
        <w:r w:rsidR="00084C83">
          <w:t xml:space="preserve"> 2019;19004267. doi:</w:t>
        </w:r>
        <w:r w:rsidR="000007FF">
          <w:fldChar w:fldCharType="begin"/>
        </w:r>
        <w:r w:rsidR="000007FF">
          <w:instrText xml:space="preserve"> HYPERLINK "https://doi.org/10.1101/19004267" \h </w:instrText>
        </w:r>
        <w:r w:rsidR="000007FF">
          <w:fldChar w:fldCharType="separate"/>
        </w:r>
        <w:r w:rsidR="00084C83">
          <w:rPr>
            <w:rStyle w:val="Hyperlink"/>
          </w:rPr>
          <w:t>10.1101/19004267</w:t>
        </w:r>
        <w:r w:rsidR="000007FF">
          <w:rPr>
            <w:rStyle w:val="Hyperlink"/>
          </w:rPr>
          <w:fldChar w:fldCharType="end"/>
        </w:r>
      </w:moveFrom>
    </w:p>
    <w:p w14:paraId="728B7370" w14:textId="7B4D173F" w:rsidR="00476DCC" w:rsidRDefault="00084C83">
      <w:pPr>
        <w:pStyle w:val="Bibliography"/>
      </w:pPr>
      <w:bookmarkStart w:id="700" w:name="ref-mchugh2012b"/>
      <w:bookmarkEnd w:id="658"/>
      <w:moveFromRangeEnd w:id="698"/>
      <w:r>
        <w:t xml:space="preserve">44 McHugh ML. Interrater reliability: The kappa statistic. </w:t>
      </w:r>
      <w:proofErr w:type="spellStart"/>
      <w:r>
        <w:rPr>
          <w:i/>
        </w:rPr>
        <w:t>Biochemia</w:t>
      </w:r>
      <w:proofErr w:type="spellEnd"/>
      <w:r>
        <w:rPr>
          <w:i/>
        </w:rPr>
        <w:t xml:space="preserve"> Medica</w:t>
      </w:r>
      <w:r>
        <w:t xml:space="preserve"> 2012;</w:t>
      </w:r>
      <w:r>
        <w:rPr>
          <w:b/>
        </w:rPr>
        <w:t>22</w:t>
      </w:r>
      <w:r>
        <w:t>:276–82.</w:t>
      </w:r>
    </w:p>
    <w:p w14:paraId="728B7371" w14:textId="77777777" w:rsidR="00476DCC" w:rsidRDefault="00084C83">
      <w:pPr>
        <w:pStyle w:val="Bibliography"/>
      </w:pPr>
      <w:bookmarkStart w:id="701" w:name="ref-chen2020"/>
      <w:bookmarkEnd w:id="700"/>
      <w:r>
        <w:t xml:space="preserve">45 Chen L, Du X, Liu Y </w:t>
      </w:r>
      <w:r>
        <w:rPr>
          <w:i/>
        </w:rPr>
        <w:t>et al.</w:t>
      </w:r>
      <w:r>
        <w:t xml:space="preserve"> Comparison of the Clinical Implications among Two Different Nutritional Indices in Hospitalized Patients with COVID-19. </w:t>
      </w:r>
      <w:r>
        <w:rPr>
          <w:i/>
        </w:rPr>
        <w:t>medRxiv</w:t>
      </w:r>
      <w:r>
        <w:t xml:space="preserve"> Published Online First: May 2020. doi:</w:t>
      </w:r>
      <w:hyperlink r:id="rId44">
        <w:r>
          <w:rPr>
            <w:rStyle w:val="Hyperlink"/>
          </w:rPr>
          <w:t>10.1101/2020.04.28.20082644</w:t>
        </w:r>
      </w:hyperlink>
    </w:p>
    <w:p w14:paraId="728B7372" w14:textId="77777777" w:rsidR="00476DCC" w:rsidRDefault="00084C83">
      <w:pPr>
        <w:pStyle w:val="Bibliography"/>
      </w:pPr>
      <w:bookmarkStart w:id="702" w:name="ref-hashmi2020"/>
      <w:bookmarkEnd w:id="701"/>
      <w:r>
        <w:t xml:space="preserve">46 Hashmi M, </w:t>
      </w:r>
      <w:proofErr w:type="spellStart"/>
      <w:r>
        <w:t>Taqi</w:t>
      </w:r>
      <w:proofErr w:type="spellEnd"/>
      <w:r>
        <w:t xml:space="preserve"> A, </w:t>
      </w:r>
      <w:proofErr w:type="spellStart"/>
      <w:r>
        <w:t>Memon</w:t>
      </w:r>
      <w:proofErr w:type="spellEnd"/>
      <w:r>
        <w:t xml:space="preserve"> MI </w:t>
      </w:r>
      <w:r>
        <w:rPr>
          <w:i/>
        </w:rPr>
        <w:t>et al.</w:t>
      </w:r>
      <w:r>
        <w:t xml:space="preserve"> A national landscaping survey of critical care services in hospitals accredited for training in a lower-middle income country: Pakistan. </w:t>
      </w:r>
      <w:r>
        <w:rPr>
          <w:i/>
        </w:rPr>
        <w:t>medRxiv</w:t>
      </w:r>
      <w:r>
        <w:t xml:space="preserve"> Published Online First: April 2020. doi:</w:t>
      </w:r>
      <w:hyperlink r:id="rId45">
        <w:r>
          <w:rPr>
            <w:rStyle w:val="Hyperlink"/>
          </w:rPr>
          <w:t>10.1101/2020.04.22.20071555</w:t>
        </w:r>
      </w:hyperlink>
    </w:p>
    <w:p w14:paraId="728B7373" w14:textId="77777777" w:rsidR="00476DCC" w:rsidRDefault="00084C83">
      <w:pPr>
        <w:pStyle w:val="Bibliography"/>
      </w:pPr>
      <w:bookmarkStart w:id="703" w:name="ref-peng2020"/>
      <w:bookmarkEnd w:id="702"/>
      <w:r>
        <w:t xml:space="preserve">47 Peng L, Liu J, Xu W </w:t>
      </w:r>
      <w:r>
        <w:rPr>
          <w:i/>
        </w:rPr>
        <w:t>et al.</w:t>
      </w:r>
      <w:r>
        <w:t xml:space="preserve"> 2019 Novel Coronavirus can be detected in urine, blood, anal </w:t>
      </w:r>
      <w:proofErr w:type="gramStart"/>
      <w:r>
        <w:t>swabs</w:t>
      </w:r>
      <w:proofErr w:type="gramEnd"/>
      <w:r>
        <w:t xml:space="preserve"> and oropharyngeal swabs samples. </w:t>
      </w:r>
      <w:r>
        <w:rPr>
          <w:i/>
        </w:rPr>
        <w:t>medRxiv</w:t>
      </w:r>
      <w:r>
        <w:t xml:space="preserve"> Published Online First: February 2020. doi:</w:t>
      </w:r>
      <w:hyperlink r:id="rId46">
        <w:r>
          <w:rPr>
            <w:rStyle w:val="Hyperlink"/>
          </w:rPr>
          <w:t>10.1101/2020.02.21.20026179</w:t>
        </w:r>
      </w:hyperlink>
    </w:p>
    <w:p w14:paraId="728B7374" w14:textId="77777777" w:rsidR="00476DCC" w:rsidRDefault="00084C83">
      <w:pPr>
        <w:pStyle w:val="Bibliography"/>
      </w:pPr>
      <w:bookmarkStart w:id="704" w:name="ref-martin2019"/>
      <w:bookmarkEnd w:id="703"/>
      <w:r>
        <w:lastRenderedPageBreak/>
        <w:t xml:space="preserve">48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medRxiv</w:t>
      </w:r>
      <w:r>
        <w:t xml:space="preserve"> Published Online First: December 2019. doi:</w:t>
      </w:r>
      <w:hyperlink r:id="rId47">
        <w:r>
          <w:rPr>
            <w:rStyle w:val="Hyperlink"/>
          </w:rPr>
          <w:t>10.1101/2019.12.12.19014555</w:t>
        </w:r>
      </w:hyperlink>
    </w:p>
    <w:p w14:paraId="728B7375" w14:textId="77777777" w:rsidR="00476DCC" w:rsidRDefault="00084C83">
      <w:pPr>
        <w:pStyle w:val="Bibliography"/>
      </w:pPr>
      <w:bookmarkStart w:id="705" w:name="ref-martin2020"/>
      <w:bookmarkEnd w:id="704"/>
      <w:r>
        <w:t xml:space="preserve">49 Martin J, Hosking G, </w:t>
      </w:r>
      <w:proofErr w:type="spellStart"/>
      <w:r>
        <w:t>Wadon</w:t>
      </w:r>
      <w:proofErr w:type="spellEnd"/>
      <w:r>
        <w:t xml:space="preserve"> M </w:t>
      </w:r>
      <w:r>
        <w:rPr>
          <w:i/>
        </w:rPr>
        <w:t>et al.</w:t>
      </w:r>
      <w:r>
        <w:t xml:space="preserve"> A brief report: De novo copy number variants in children with attention deficit hyperactivity disorder. </w:t>
      </w:r>
      <w:r>
        <w:rPr>
          <w:i/>
        </w:rPr>
        <w:t>Translational Psychiatry</w:t>
      </w:r>
      <w:r>
        <w:t xml:space="preserve"> 2020;</w:t>
      </w:r>
      <w:r>
        <w:rPr>
          <w:b/>
        </w:rPr>
        <w:t>10</w:t>
      </w:r>
      <w:r>
        <w:t>:135. doi:</w:t>
      </w:r>
      <w:hyperlink r:id="rId48">
        <w:r>
          <w:rPr>
            <w:rStyle w:val="Hyperlink"/>
          </w:rPr>
          <w:t>10.1038/s41398-020-0821-y</w:t>
        </w:r>
      </w:hyperlink>
    </w:p>
    <w:p w14:paraId="728B7376" w14:textId="77777777" w:rsidR="00476DCC" w:rsidRDefault="00084C83">
      <w:pPr>
        <w:pStyle w:val="Bibliography"/>
      </w:pPr>
      <w:bookmarkStart w:id="706" w:name="ref-hair2019"/>
      <w:bookmarkEnd w:id="705"/>
      <w:r>
        <w:t xml:space="preserve">50 Hair K, Macleod MR, </w:t>
      </w:r>
      <w:proofErr w:type="spellStart"/>
      <w:r>
        <w:t>Sena</w:t>
      </w:r>
      <w:proofErr w:type="spellEnd"/>
      <w:r>
        <w:t xml:space="preserve"> ES </w:t>
      </w:r>
      <w:r>
        <w:rPr>
          <w:i/>
        </w:rPr>
        <w:t>et al.</w:t>
      </w:r>
      <w:r>
        <w:t xml:space="preserve"> A randomised controlled trial of an Intervention to Improve Compliance with the ARRIVE guidelines (</w:t>
      </w:r>
      <w:proofErr w:type="spellStart"/>
      <w:r>
        <w:t>IICARus</w:t>
      </w:r>
      <w:proofErr w:type="spellEnd"/>
      <w:r>
        <w:t xml:space="preserve">). </w:t>
      </w:r>
      <w:r>
        <w:rPr>
          <w:i/>
        </w:rPr>
        <w:t>Research Integrity and Peer Review</w:t>
      </w:r>
      <w:r>
        <w:t xml:space="preserve"> 2019;</w:t>
      </w:r>
      <w:r>
        <w:rPr>
          <w:b/>
        </w:rPr>
        <w:t>4</w:t>
      </w:r>
      <w:r>
        <w:t>:12. doi:</w:t>
      </w:r>
      <w:hyperlink r:id="rId49">
        <w:r>
          <w:rPr>
            <w:rStyle w:val="Hyperlink"/>
          </w:rPr>
          <w:t>10.1186/s41073-019-0069-3</w:t>
        </w:r>
      </w:hyperlink>
    </w:p>
    <w:p w14:paraId="728B7377" w14:textId="77777777" w:rsidR="00476DCC" w:rsidRDefault="00084C83">
      <w:pPr>
        <w:pStyle w:val="Bibliography"/>
      </w:pPr>
      <w:bookmarkStart w:id="707" w:name="ref-kilkenny2010"/>
      <w:bookmarkEnd w:id="706"/>
      <w:r>
        <w:t xml:space="preserve">51 Kilkenny C, Browne WJ, Cuthill IC </w:t>
      </w:r>
      <w:r>
        <w:rPr>
          <w:i/>
        </w:rPr>
        <w:t>et al.</w:t>
      </w:r>
      <w:r>
        <w:t xml:space="preserve"> Improving Bioscience Research Reporting: The ARRIVE Guidelines for Reporting Animal Research. </w:t>
      </w:r>
      <w:r>
        <w:rPr>
          <w:i/>
        </w:rPr>
        <w:t>PLOS Biology</w:t>
      </w:r>
      <w:r>
        <w:t xml:space="preserve"> 2010;</w:t>
      </w:r>
      <w:r>
        <w:rPr>
          <w:b/>
        </w:rPr>
        <w:t>8</w:t>
      </w:r>
      <w:r>
        <w:t>:e1000412. doi:</w:t>
      </w:r>
      <w:hyperlink r:id="rId50">
        <w:r>
          <w:rPr>
            <w:rStyle w:val="Hyperlink"/>
          </w:rPr>
          <w:t>10.1371/journal.pbio.1000412</w:t>
        </w:r>
      </w:hyperlink>
    </w:p>
    <w:p w14:paraId="728B7378" w14:textId="77777777" w:rsidR="00476DCC" w:rsidRDefault="00084C83">
      <w:pPr>
        <w:pStyle w:val="Bibliography"/>
      </w:pPr>
      <w:bookmarkStart w:id="708" w:name="ref-goldacre2019"/>
      <w:bookmarkEnd w:id="707"/>
      <w:r>
        <w:t xml:space="preserve">52 Goldacre B, Morton CE, DeVito NJ. Why researchers should share their analytic code. </w:t>
      </w:r>
      <w:r>
        <w:rPr>
          <w:i/>
        </w:rPr>
        <w:t>BMJ</w:t>
      </w:r>
      <w:r>
        <w:t xml:space="preserve"> 2019;l6365. doi:</w:t>
      </w:r>
      <w:hyperlink r:id="rId51">
        <w:r>
          <w:rPr>
            <w:rStyle w:val="Hyperlink"/>
          </w:rPr>
          <w:t>10.1136/bmj.l6365</w:t>
        </w:r>
      </w:hyperlink>
    </w:p>
    <w:p w14:paraId="728B7379" w14:textId="77777777" w:rsidR="00476DCC" w:rsidRDefault="00084C83">
      <w:pPr>
        <w:pStyle w:val="Bibliography"/>
      </w:pPr>
      <w:bookmarkStart w:id="709" w:name="ref-eglen2017"/>
      <w:bookmarkEnd w:id="708"/>
      <w:r>
        <w:t xml:space="preserve">53 </w:t>
      </w:r>
      <w:proofErr w:type="spellStart"/>
      <w:r>
        <w:t>Eglen</w:t>
      </w:r>
      <w:proofErr w:type="spellEnd"/>
      <w:r>
        <w:t xml:space="preserve"> SJ, Marwick B, </w:t>
      </w:r>
      <w:proofErr w:type="spellStart"/>
      <w:r>
        <w:t>Halchenko</w:t>
      </w:r>
      <w:proofErr w:type="spellEnd"/>
      <w:r>
        <w:t xml:space="preserve"> YO </w:t>
      </w:r>
      <w:r>
        <w:rPr>
          <w:i/>
        </w:rPr>
        <w:t>et al.</w:t>
      </w:r>
      <w:r>
        <w:t xml:space="preserve"> Towards standard practices for sharing computer code and programs in neuroscience. </w:t>
      </w:r>
      <w:r>
        <w:rPr>
          <w:i/>
        </w:rPr>
        <w:t>Nature neuroscience</w:t>
      </w:r>
      <w:r>
        <w:t xml:space="preserve"> 2017;</w:t>
      </w:r>
      <w:r>
        <w:rPr>
          <w:b/>
        </w:rPr>
        <w:t>20</w:t>
      </w:r>
      <w:r>
        <w:t>:770–3. doi:</w:t>
      </w:r>
      <w:hyperlink r:id="rId52">
        <w:r>
          <w:rPr>
            <w:rStyle w:val="Hyperlink"/>
          </w:rPr>
          <w:t>10.1038/nn.4550</w:t>
        </w:r>
      </w:hyperlink>
    </w:p>
    <w:p w14:paraId="728B737A" w14:textId="77777777" w:rsidR="00476DCC" w:rsidRDefault="00084C83">
      <w:pPr>
        <w:pStyle w:val="Bibliography"/>
      </w:pPr>
      <w:bookmarkStart w:id="710" w:name="ref-culina2020"/>
      <w:bookmarkEnd w:id="709"/>
      <w:r>
        <w:t xml:space="preserve">54 </w:t>
      </w:r>
      <w:proofErr w:type="spellStart"/>
      <w:r>
        <w:t>Culina</w:t>
      </w:r>
      <w:proofErr w:type="spellEnd"/>
      <w:r>
        <w:t xml:space="preserve"> A, van den Berg I, Evans S </w:t>
      </w:r>
      <w:r>
        <w:rPr>
          <w:i/>
        </w:rPr>
        <w:t>et al.</w:t>
      </w:r>
      <w:r>
        <w:t xml:space="preserve"> Low availability of code in ecology: A call for urgent action. </w:t>
      </w:r>
      <w:r>
        <w:rPr>
          <w:i/>
        </w:rPr>
        <w:t>PLOS Biology</w:t>
      </w:r>
      <w:r>
        <w:t xml:space="preserve"> 2020;</w:t>
      </w:r>
      <w:r>
        <w:rPr>
          <w:b/>
        </w:rPr>
        <w:t>18</w:t>
      </w:r>
      <w:r>
        <w:t>:e3000763. doi:</w:t>
      </w:r>
      <w:hyperlink r:id="rId53">
        <w:r>
          <w:rPr>
            <w:rStyle w:val="Hyperlink"/>
          </w:rPr>
          <w:t>10.1371/journal.pbio.3000763</w:t>
        </w:r>
      </w:hyperlink>
    </w:p>
    <w:p w14:paraId="728B737B" w14:textId="77777777" w:rsidR="00476DCC" w:rsidRDefault="00084C83">
      <w:pPr>
        <w:pStyle w:val="Bibliography"/>
      </w:pPr>
      <w:bookmarkStart w:id="711" w:name="ref-goodhill2014"/>
      <w:bookmarkEnd w:id="710"/>
      <w:r>
        <w:t xml:space="preserve">55 </w:t>
      </w:r>
      <w:proofErr w:type="spellStart"/>
      <w:r>
        <w:t>Goodhill</w:t>
      </w:r>
      <w:proofErr w:type="spellEnd"/>
      <w:r>
        <w:t xml:space="preserve"> GJ. Practical costs of data sharing. </w:t>
      </w:r>
      <w:r>
        <w:rPr>
          <w:i/>
        </w:rPr>
        <w:t>Nature</w:t>
      </w:r>
      <w:r>
        <w:t xml:space="preserve"> 2014;</w:t>
      </w:r>
      <w:r>
        <w:rPr>
          <w:b/>
        </w:rPr>
        <w:t>509</w:t>
      </w:r>
      <w:r>
        <w:t>:33–3. doi:</w:t>
      </w:r>
      <w:hyperlink r:id="rId54">
        <w:r>
          <w:rPr>
            <w:rStyle w:val="Hyperlink"/>
          </w:rPr>
          <w:t>10.1038/509033b</w:t>
        </w:r>
      </w:hyperlink>
    </w:p>
    <w:p w14:paraId="728B737C" w14:textId="77777777" w:rsidR="00476DCC" w:rsidRDefault="00084C83">
      <w:pPr>
        <w:pStyle w:val="Bibliography"/>
      </w:pPr>
      <w:bookmarkStart w:id="712" w:name="ref-courbier2019"/>
      <w:bookmarkEnd w:id="711"/>
      <w:r>
        <w:t xml:space="preserve">56 </w:t>
      </w:r>
      <w:proofErr w:type="spellStart"/>
      <w:r>
        <w:t>Courbier</w:t>
      </w:r>
      <w:proofErr w:type="spellEnd"/>
      <w:r>
        <w:t xml:space="preserve"> S, Dimond R, Bros-Facer V. Share and protect our health data: An </w:t>
      </w:r>
      <w:proofErr w:type="gramStart"/>
      <w:r>
        <w:t>evidence based</w:t>
      </w:r>
      <w:proofErr w:type="gramEnd"/>
      <w:r>
        <w:t xml:space="preserve"> approach to rare disease patients’ perspectives on data sharing and data protection - quantitative survey and recommendations. </w:t>
      </w:r>
      <w:proofErr w:type="spellStart"/>
      <w:r>
        <w:rPr>
          <w:i/>
        </w:rPr>
        <w:t>Orphanet</w:t>
      </w:r>
      <w:proofErr w:type="spellEnd"/>
      <w:r>
        <w:rPr>
          <w:i/>
        </w:rPr>
        <w:t xml:space="preserve"> Journal of Rare Diseases</w:t>
      </w:r>
      <w:r>
        <w:t xml:space="preserve"> 2019;</w:t>
      </w:r>
      <w:r>
        <w:rPr>
          <w:b/>
        </w:rPr>
        <w:t>14</w:t>
      </w:r>
      <w:r>
        <w:t>:175. doi:</w:t>
      </w:r>
      <w:hyperlink r:id="rId55">
        <w:r>
          <w:rPr>
            <w:rStyle w:val="Hyperlink"/>
          </w:rPr>
          <w:t>10.1186/s13023-019-1123-4</w:t>
        </w:r>
      </w:hyperlink>
    </w:p>
    <w:p w14:paraId="728B737D" w14:textId="77777777" w:rsidR="00476DCC" w:rsidRDefault="00084C83">
      <w:pPr>
        <w:pStyle w:val="Bibliography"/>
      </w:pPr>
      <w:bookmarkStart w:id="713" w:name="ref-sanchez-tojar"/>
      <w:bookmarkEnd w:id="712"/>
      <w:r>
        <w:t xml:space="preserve">57 Sánchez-Tójar A, </w:t>
      </w:r>
      <w:proofErr w:type="spellStart"/>
      <w:r>
        <w:t>Lagisz</w:t>
      </w:r>
      <w:proofErr w:type="spellEnd"/>
      <w:r>
        <w:t xml:space="preserve"> M, Moran NP </w:t>
      </w:r>
      <w:r>
        <w:rPr>
          <w:i/>
        </w:rPr>
        <w:t>et al.</w:t>
      </w:r>
      <w:r>
        <w:t xml:space="preserve"> The jury is still out regarding the generality of adaptive ‘transgenerational’ effects. </w:t>
      </w:r>
      <w:r>
        <w:rPr>
          <w:i/>
        </w:rPr>
        <w:t xml:space="preserve">Ecology </w:t>
      </w:r>
      <w:proofErr w:type="spellStart"/>
      <w:r>
        <w:rPr>
          <w:i/>
        </w:rPr>
        <w:t>Letters</w:t>
      </w:r>
      <w:r>
        <w:t>;</w:t>
      </w:r>
      <w:r>
        <w:rPr>
          <w:b/>
        </w:rPr>
        <w:t>n</w:t>
      </w:r>
      <w:proofErr w:type="spellEnd"/>
      <w:r>
        <w:rPr>
          <w:b/>
        </w:rPr>
        <w:t>/a</w:t>
      </w:r>
      <w:r>
        <w:t>. doi:</w:t>
      </w:r>
      <w:hyperlink r:id="rId56">
        <w:r>
          <w:rPr>
            <w:rStyle w:val="Hyperlink"/>
          </w:rPr>
          <w:t>10.1111/ele.13479</w:t>
        </w:r>
      </w:hyperlink>
      <w:bookmarkEnd w:id="556"/>
      <w:bookmarkEnd w:id="713"/>
    </w:p>
    <w:sectPr w:rsidR="00476DCC" w:rsidSect="00BC1A05">
      <w:headerReference w:type="default" r:id="rId57"/>
      <w:footerReference w:type="default" r:id="rId5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6513F" w14:textId="77777777" w:rsidR="000007FF" w:rsidRDefault="000007FF">
      <w:pPr>
        <w:spacing w:after="0"/>
      </w:pPr>
      <w:r>
        <w:separator/>
      </w:r>
    </w:p>
  </w:endnote>
  <w:endnote w:type="continuationSeparator" w:id="0">
    <w:p w14:paraId="095FA137" w14:textId="77777777" w:rsidR="000007FF" w:rsidRDefault="000007FF">
      <w:pPr>
        <w:spacing w:after="0"/>
      </w:pPr>
      <w:r>
        <w:continuationSeparator/>
      </w:r>
    </w:p>
  </w:endnote>
  <w:endnote w:type="continuationNotice" w:id="1">
    <w:p w14:paraId="1FF14D05" w14:textId="77777777" w:rsidR="000007FF" w:rsidRDefault="000007F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728B7382" w14:textId="77777777" w:rsidR="00FC37A3" w:rsidRDefault="00084C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8B7383" w14:textId="77777777" w:rsidR="00FC37A3" w:rsidRDefault="0000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AABA5" w14:textId="77777777" w:rsidR="000007FF" w:rsidRDefault="000007FF">
      <w:r>
        <w:separator/>
      </w:r>
    </w:p>
  </w:footnote>
  <w:footnote w:type="continuationSeparator" w:id="0">
    <w:p w14:paraId="2255B9F3" w14:textId="77777777" w:rsidR="000007FF" w:rsidRDefault="000007FF">
      <w:r>
        <w:continuationSeparator/>
      </w:r>
    </w:p>
  </w:footnote>
  <w:footnote w:type="continuationNotice" w:id="1">
    <w:p w14:paraId="0FBBFF0D" w14:textId="77777777" w:rsidR="000007FF" w:rsidRDefault="000007F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4F0F5" w14:textId="77777777" w:rsidR="00666549" w:rsidRDefault="00666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1C845CD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E5C684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477E19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cGuinness">
    <w15:presenceInfo w15:providerId="AD" w15:userId="S::lm16564@bristol.ac.uk::e112a522-4621-4996-b019-4df276cba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7FF"/>
    <w:rsid w:val="00011C8B"/>
    <w:rsid w:val="00084C83"/>
    <w:rsid w:val="00093FD8"/>
    <w:rsid w:val="0014533B"/>
    <w:rsid w:val="0017786B"/>
    <w:rsid w:val="001C4A65"/>
    <w:rsid w:val="00231715"/>
    <w:rsid w:val="00273A60"/>
    <w:rsid w:val="003301D7"/>
    <w:rsid w:val="003B2261"/>
    <w:rsid w:val="003B66DD"/>
    <w:rsid w:val="00412286"/>
    <w:rsid w:val="00413553"/>
    <w:rsid w:val="004160FD"/>
    <w:rsid w:val="004461AA"/>
    <w:rsid w:val="00476DCC"/>
    <w:rsid w:val="00497FAD"/>
    <w:rsid w:val="004B1041"/>
    <w:rsid w:val="004E29B3"/>
    <w:rsid w:val="00512DAE"/>
    <w:rsid w:val="00590D07"/>
    <w:rsid w:val="00596A13"/>
    <w:rsid w:val="00654411"/>
    <w:rsid w:val="00666549"/>
    <w:rsid w:val="006D6DD3"/>
    <w:rsid w:val="00703AC1"/>
    <w:rsid w:val="00732CF6"/>
    <w:rsid w:val="00784D58"/>
    <w:rsid w:val="0078531B"/>
    <w:rsid w:val="007C2A3B"/>
    <w:rsid w:val="00820BDD"/>
    <w:rsid w:val="00855A50"/>
    <w:rsid w:val="008C37BE"/>
    <w:rsid w:val="008D6863"/>
    <w:rsid w:val="008E5217"/>
    <w:rsid w:val="0090015F"/>
    <w:rsid w:val="00A102C9"/>
    <w:rsid w:val="00A3370B"/>
    <w:rsid w:val="00A821D5"/>
    <w:rsid w:val="00B07829"/>
    <w:rsid w:val="00B86B75"/>
    <w:rsid w:val="00BB5FB0"/>
    <w:rsid w:val="00BC48D5"/>
    <w:rsid w:val="00C36279"/>
    <w:rsid w:val="00D15985"/>
    <w:rsid w:val="00DC4104"/>
    <w:rsid w:val="00DC5653"/>
    <w:rsid w:val="00DF4AE1"/>
    <w:rsid w:val="00E0052C"/>
    <w:rsid w:val="00E124B6"/>
    <w:rsid w:val="00E315A3"/>
    <w:rsid w:val="00EB1346"/>
    <w:rsid w:val="00EB71F0"/>
    <w:rsid w:val="00EE18DA"/>
    <w:rsid w:val="00F56DA1"/>
    <w:rsid w:val="00F61BA6"/>
    <w:rsid w:val="00FF208B"/>
    <w:rsid w:val="00FF5D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724D"/>
  <w15:docId w15:val="{96EBB94F-E7F2-47B4-86DE-67EA8E0E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BodyText"/>
    <w:qFormat/>
  </w:style>
  <w:style w:type="character" w:styleId="CommentReference">
    <w:name w:val="annotation reference"/>
    <w:basedOn w:val="DefaultParagraphFont"/>
    <w:semiHidden/>
    <w:unhideWhenUsed/>
    <w:rsid w:val="00497FAD"/>
    <w:rPr>
      <w:sz w:val="16"/>
      <w:szCs w:val="16"/>
    </w:rPr>
  </w:style>
  <w:style w:type="paragraph" w:styleId="CommentText">
    <w:name w:val="annotation text"/>
    <w:basedOn w:val="Normal"/>
    <w:link w:val="CommentTextChar"/>
    <w:semiHidden/>
    <w:unhideWhenUsed/>
    <w:rsid w:val="00497FAD"/>
    <w:rPr>
      <w:sz w:val="20"/>
      <w:szCs w:val="20"/>
    </w:rPr>
  </w:style>
  <w:style w:type="character" w:customStyle="1" w:styleId="CommentTextChar">
    <w:name w:val="Comment Text Char"/>
    <w:basedOn w:val="DefaultParagraphFont"/>
    <w:link w:val="CommentText"/>
    <w:semiHidden/>
    <w:rsid w:val="00497FAD"/>
    <w:rPr>
      <w:sz w:val="20"/>
      <w:szCs w:val="20"/>
    </w:rPr>
  </w:style>
  <w:style w:type="paragraph" w:styleId="CommentSubject">
    <w:name w:val="annotation subject"/>
    <w:basedOn w:val="CommentText"/>
    <w:next w:val="CommentText"/>
    <w:link w:val="CommentSubjectChar"/>
    <w:semiHidden/>
    <w:unhideWhenUsed/>
    <w:rsid w:val="00497FAD"/>
    <w:rPr>
      <w:b/>
      <w:bCs/>
    </w:rPr>
  </w:style>
  <w:style w:type="character" w:customStyle="1" w:styleId="CommentSubjectChar">
    <w:name w:val="Comment Subject Char"/>
    <w:basedOn w:val="CommentTextChar"/>
    <w:link w:val="CommentSubject"/>
    <w:semiHidden/>
    <w:rsid w:val="00497F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ihr.ac.uk/" TargetMode="External"/><Relationship Id="rId18" Type="http://schemas.openxmlformats.org/officeDocument/2006/relationships/hyperlink" Target="https://doi.org/10.1126/science.aab2374" TargetMode="External"/><Relationship Id="rId26" Type="http://schemas.openxmlformats.org/officeDocument/2006/relationships/hyperlink" Target="https://doi.org/10.22541/au.159422974.49069472" TargetMode="External"/><Relationship Id="rId39" Type="http://schemas.openxmlformats.org/officeDocument/2006/relationships/hyperlink" Target="https://CRAN.R-project.org/package=officer" TargetMode="External"/><Relationship Id="rId21" Type="http://schemas.openxmlformats.org/officeDocument/2006/relationships/hyperlink" Target="https://doi.org/10.1080/08989621.2012.678688" TargetMode="External"/><Relationship Id="rId34" Type="http://schemas.openxmlformats.org/officeDocument/2006/relationships/hyperlink" Target="https://CRAN.R-project.org/package=flextable" TargetMode="External"/><Relationship Id="rId42" Type="http://schemas.openxmlformats.org/officeDocument/2006/relationships/hyperlink" Target="https://CRAN.R-project.org/package=stringr" TargetMode="External"/><Relationship Id="rId47" Type="http://schemas.openxmlformats.org/officeDocument/2006/relationships/hyperlink" Target="https://doi.org/10.1101/2019.12.12.19014555" TargetMode="External"/><Relationship Id="rId50" Type="http://schemas.openxmlformats.org/officeDocument/2006/relationships/hyperlink" Target="https://doi.org/10.1371/journal.pbio.1000412" TargetMode="External"/><Relationship Id="rId55" Type="http://schemas.openxmlformats.org/officeDocument/2006/relationships/hyperlink" Target="https://doi.org/10.1186/s13023-019-1123-4"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136/bmj.h599" TargetMode="External"/><Relationship Id="rId20" Type="http://schemas.openxmlformats.org/officeDocument/2006/relationships/hyperlink" Target="https://doi.org/10.1186/s13041-020-0552-2" TargetMode="External"/><Relationship Id="rId29" Type="http://schemas.openxmlformats.org/officeDocument/2006/relationships/hyperlink" Target="https://CRAN.R-project.org/package=rvest" TargetMode="External"/><Relationship Id="rId41" Type="http://schemas.openxmlformats.org/officeDocument/2006/relationships/hyperlink" Target="https://CRAN.R-project.org/package=RColorBrewer" TargetMode="External"/><Relationship Id="rId54" Type="http://schemas.openxmlformats.org/officeDocument/2006/relationships/hyperlink" Target="https://doi.org/10.1038/509033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i.org/10.1371/journal.pone.0230416" TargetMode="External"/><Relationship Id="rId32" Type="http://schemas.openxmlformats.org/officeDocument/2006/relationships/hyperlink" Target="https://CRAN.R-project.org/package=devtools" TargetMode="External"/><Relationship Id="rId37" Type="http://schemas.openxmlformats.org/officeDocument/2006/relationships/hyperlink" Target="https://CRAN.R-project.org/package=here" TargetMode="External"/><Relationship Id="rId40" Type="http://schemas.openxmlformats.org/officeDocument/2006/relationships/hyperlink" Target="https://CRAN.R-project.org/package=patchwork" TargetMode="External"/><Relationship Id="rId45" Type="http://schemas.openxmlformats.org/officeDocument/2006/relationships/hyperlink" Target="https://doi.org/10.1101/2020.04.22.20071555" TargetMode="External"/><Relationship Id="rId53" Type="http://schemas.openxmlformats.org/officeDocument/2006/relationships/hyperlink" Target="https://doi.org/10.1371/journal.pbio.3000763" TargetMode="External"/><Relationship Id="rId58"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i.org/10.1136/bmj.i255" TargetMode="External"/><Relationship Id="rId23" Type="http://schemas.openxmlformats.org/officeDocument/2006/relationships/hyperlink" Target="https://doi.org/10.7717/peerj.3208" TargetMode="External"/><Relationship Id="rId28" Type="http://schemas.openxmlformats.org/officeDocument/2006/relationships/hyperlink" Target="https://doi.org/10.1101/2020.05.22.111294" TargetMode="External"/><Relationship Id="rId36" Type="http://schemas.openxmlformats.org/officeDocument/2006/relationships/hyperlink" Target="https://github.com/Pakillo/grateful" TargetMode="External"/><Relationship Id="rId49" Type="http://schemas.openxmlformats.org/officeDocument/2006/relationships/hyperlink" Target="https://doi.org/10.1186/s41073-019-0069-3" TargetMode="External"/><Relationship Id="rId57" Type="http://schemas.openxmlformats.org/officeDocument/2006/relationships/header" Target="header1.xml"/><Relationship Id="rId61" Type="http://schemas.openxmlformats.org/officeDocument/2006/relationships/theme" Target="theme/theme1.xml"/><Relationship Id="rId10" Type="http://schemas.openxmlformats.org/officeDocument/2006/relationships/hyperlink" Target="mailto:luke.mcguinness@bristol.ac.uk" TargetMode="External"/><Relationship Id="rId19" Type="http://schemas.openxmlformats.org/officeDocument/2006/relationships/hyperlink" Target="https://doi.org/10.1136/bmj.k400" TargetMode="External"/><Relationship Id="rId31" Type="http://schemas.openxmlformats.org/officeDocument/2006/relationships/hyperlink" Target="https://www.R-project.org/" TargetMode="External"/><Relationship Id="rId44" Type="http://schemas.openxmlformats.org/officeDocument/2006/relationships/hyperlink" Target="https://doi.org/10.1101/2020.04.28.20082644" TargetMode="External"/><Relationship Id="rId52" Type="http://schemas.openxmlformats.org/officeDocument/2006/relationships/hyperlink" Target="https://doi.org/10.1038/nn.4550" TargetMode="External"/><Relationship Id="rId60"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36/bmj.k510" TargetMode="External"/><Relationship Id="rId22" Type="http://schemas.openxmlformats.org/officeDocument/2006/relationships/hyperlink" Target="https://doi.org/10.1016/j.cub.2013.11.014" TargetMode="External"/><Relationship Id="rId27" Type="http://schemas.openxmlformats.org/officeDocument/2006/relationships/hyperlink" Target="https://doi.org/10.1136/bmj.l2301" TargetMode="External"/><Relationship Id="rId30" Type="http://schemas.openxmlformats.org/officeDocument/2006/relationships/hyperlink" Target="https://CRAN.R-project.org/package=rcrossref" TargetMode="External"/><Relationship Id="rId35" Type="http://schemas.openxmlformats.org/officeDocument/2006/relationships/hyperlink" Target="https://ggplot2.tidyverse.org" TargetMode="External"/><Relationship Id="rId43" Type="http://schemas.openxmlformats.org/officeDocument/2006/relationships/hyperlink" Target="https://CRAN.R-project.org/package=tibble" TargetMode="External"/><Relationship Id="rId48" Type="http://schemas.openxmlformats.org/officeDocument/2006/relationships/hyperlink" Target="https://doi.org/10.1038/s41398-020-0821-y" TargetMode="External"/><Relationship Id="rId56" Type="http://schemas.openxmlformats.org/officeDocument/2006/relationships/hyperlink" Target="https://doi.org/10.1111/ele.13479" TargetMode="External"/><Relationship Id="rId8" Type="http://schemas.openxmlformats.org/officeDocument/2006/relationships/footnotes" Target="footnotes.xml"/><Relationship Id="rId51" Type="http://schemas.openxmlformats.org/officeDocument/2006/relationships/hyperlink" Target="https://doi.org/10.1136/bmj.l6365" TargetMode="External"/><Relationship Id="rId3" Type="http://schemas.openxmlformats.org/officeDocument/2006/relationships/customXml" Target="../customXml/item3.xml"/><Relationship Id="rId12" Type="http://schemas.openxmlformats.org/officeDocument/2006/relationships/hyperlink" Target="https://github.com/mcguinlu/data-availability-impact" TargetMode="External"/><Relationship Id="rId17" Type="http://schemas.openxmlformats.org/officeDocument/2006/relationships/hyperlink" Target="https://doi.org/10.1371/journal.pone.0194768" TargetMode="External"/><Relationship Id="rId25" Type="http://schemas.openxmlformats.org/officeDocument/2006/relationships/hyperlink" Target="https://doi.org/10.1371/journal.pbio.1002295" TargetMode="External"/><Relationship Id="rId33" Type="http://schemas.openxmlformats.org/officeDocument/2006/relationships/hyperlink" Target="https://CRAN.R-project.org/package=dplyr" TargetMode="External"/><Relationship Id="rId38" Type="http://schemas.openxmlformats.org/officeDocument/2006/relationships/hyperlink" Target="https://CRAN.R-project.org/package=irr" TargetMode="External"/><Relationship Id="rId46" Type="http://schemas.openxmlformats.org/officeDocument/2006/relationships/hyperlink" Target="https://doi.org/10.1101/2020.02.21.20026179"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879562A5253941BC4792E4BFFA7253" ma:contentTypeVersion="13" ma:contentTypeDescription="Create a new document." ma:contentTypeScope="" ma:versionID="1136095aeba14c76d3b5daf33cacb3d4">
  <xsd:schema xmlns:xsd="http://www.w3.org/2001/XMLSchema" xmlns:xs="http://www.w3.org/2001/XMLSchema" xmlns:p="http://schemas.microsoft.com/office/2006/metadata/properties" xmlns:ns3="50c6f0d6-8741-4da4-b08f-402b0ce19755" xmlns:ns4="29791920-2275-484b-95df-8920050dfdd8" targetNamespace="http://schemas.microsoft.com/office/2006/metadata/properties" ma:root="true" ma:fieldsID="0368936cfa1d9e469dc08934c908f5f6" ns3:_="" ns4:_="">
    <xsd:import namespace="50c6f0d6-8741-4da4-b08f-402b0ce19755"/>
    <xsd:import namespace="29791920-2275-484b-95df-8920050dfd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6f0d6-8741-4da4-b08f-402b0ce197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791920-2275-484b-95df-8920050dfdd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3C025-D329-4506-8804-DC54BC8F2C0E}">
  <ds:schemaRefs>
    <ds:schemaRef ds:uri="http://schemas.microsoft.com/sharepoint/v3/contenttype/forms"/>
  </ds:schemaRefs>
</ds:datastoreItem>
</file>

<file path=customXml/itemProps2.xml><?xml version="1.0" encoding="utf-8"?>
<ds:datastoreItem xmlns:ds="http://schemas.openxmlformats.org/officeDocument/2006/customXml" ds:itemID="{5A1483BF-F146-4E4E-A250-554F8E3CC6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6f0d6-8741-4da4-b08f-402b0ce19755"/>
    <ds:schemaRef ds:uri="29791920-2275-484b-95df-8920050df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DE5C3-9D80-4128-AC99-0C0DCD3D36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7217</Words>
  <Characters>41142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42</cp:revision>
  <dcterms:created xsi:type="dcterms:W3CDTF">2020-09-21T10:30:00Z</dcterms:created>
  <dcterms:modified xsi:type="dcterms:W3CDTF">2021-02-26T16:07:00Z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bmj.csl</vt:lpwstr>
  </property>
  <property fmtid="{D5CDD505-2E9C-101B-9397-08002B2CF9AE}" pid="4" name="output">
    <vt:lpwstr/>
  </property>
  <property fmtid="{D5CDD505-2E9C-101B-9397-08002B2CF9AE}" pid="5" name="pandoc_args">
    <vt:lpwstr/>
  </property>
  <property fmtid="{D5CDD505-2E9C-101B-9397-08002B2CF9AE}" pid="6" name="ContentTypeId">
    <vt:lpwstr>0x010100AB879562A5253941BC4792E4BFFA7253</vt:lpwstr>
  </property>
</Properties>
</file>